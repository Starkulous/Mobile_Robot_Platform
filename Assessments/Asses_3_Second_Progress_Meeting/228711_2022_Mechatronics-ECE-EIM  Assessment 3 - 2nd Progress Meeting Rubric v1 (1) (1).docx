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E045A" w14:textId="77777777" w:rsidR="007B1791" w:rsidRPr="00EC6406" w:rsidRDefault="0096273B" w:rsidP="007B1791">
      <w:pPr>
        <w:jc w:val="center"/>
        <w:rPr>
          <w:b/>
          <w:sz w:val="28"/>
          <w:szCs w:val="28"/>
        </w:rPr>
      </w:pPr>
      <w:r w:rsidRPr="00EC6406">
        <w:rPr>
          <w:b/>
          <w:sz w:val="28"/>
          <w:szCs w:val="28"/>
        </w:rPr>
        <w:t>228.711</w:t>
      </w:r>
      <w:r w:rsidR="007B1791" w:rsidRPr="00EC6406">
        <w:rPr>
          <w:b/>
          <w:sz w:val="28"/>
          <w:szCs w:val="28"/>
        </w:rPr>
        <w:t xml:space="preserve"> Engineering Practice 6: Capstone Project</w:t>
      </w:r>
    </w:p>
    <w:p w14:paraId="7819DA7E" w14:textId="107CEE5E" w:rsidR="000F48AA" w:rsidRPr="00EC6406" w:rsidRDefault="00027790" w:rsidP="007B1791">
      <w:pPr>
        <w:jc w:val="center"/>
        <w:rPr>
          <w:b/>
        </w:rPr>
      </w:pPr>
      <w:r w:rsidRPr="00EC6406">
        <w:rPr>
          <w:b/>
        </w:rPr>
        <w:t>Mechatronics/ECE</w:t>
      </w:r>
      <w:r w:rsidR="00581262" w:rsidRPr="00BC5B28">
        <w:rPr>
          <w:b/>
        </w:rPr>
        <w:t>/EIM</w:t>
      </w:r>
    </w:p>
    <w:p w14:paraId="12DFFFE6" w14:textId="7B28B71A" w:rsidR="0082664C" w:rsidRPr="00EC6406" w:rsidRDefault="00D77528" w:rsidP="007B1791">
      <w:pPr>
        <w:jc w:val="center"/>
        <w:rPr>
          <w:b/>
        </w:rPr>
      </w:pPr>
      <w:r w:rsidRPr="00EC6406">
        <w:rPr>
          <w:b/>
        </w:rPr>
        <w:t>Assessment 3</w:t>
      </w:r>
    </w:p>
    <w:tbl>
      <w:tblPr>
        <w:tblStyle w:val="TableGrid"/>
        <w:tblW w:w="3696" w:type="pct"/>
        <w:jc w:val="center"/>
        <w:tblLook w:val="04A0" w:firstRow="1" w:lastRow="0" w:firstColumn="1" w:lastColumn="0" w:noHBand="0" w:noVBand="1"/>
      </w:tblPr>
      <w:tblGrid>
        <w:gridCol w:w="2011"/>
        <w:gridCol w:w="2419"/>
        <w:gridCol w:w="2402"/>
      </w:tblGrid>
      <w:tr w:rsidR="000F48AA" w:rsidRPr="00EC6406" w14:paraId="30790D30" w14:textId="77777777" w:rsidTr="00D77528">
        <w:trPr>
          <w:trHeight w:val="530"/>
          <w:jc w:val="center"/>
        </w:trPr>
        <w:tc>
          <w:tcPr>
            <w:tcW w:w="1472" w:type="pct"/>
            <w:vAlign w:val="center"/>
          </w:tcPr>
          <w:p w14:paraId="3668D23A" w14:textId="77777777" w:rsidR="000F48AA" w:rsidRPr="00EC6406" w:rsidRDefault="000F48AA" w:rsidP="00EF1104">
            <w:pPr>
              <w:rPr>
                <w:b/>
                <w:lang w:val="en-NZ"/>
              </w:rPr>
            </w:pPr>
            <w:r w:rsidRPr="00EC6406">
              <w:rPr>
                <w:b/>
                <w:lang w:val="en-NZ"/>
              </w:rPr>
              <w:t>Assessment</w:t>
            </w:r>
          </w:p>
        </w:tc>
        <w:tc>
          <w:tcPr>
            <w:tcW w:w="1770" w:type="pct"/>
            <w:vAlign w:val="center"/>
          </w:tcPr>
          <w:p w14:paraId="6E55D355" w14:textId="77777777" w:rsidR="000F48AA" w:rsidRPr="00EC6406" w:rsidRDefault="000F48AA" w:rsidP="00EF1104">
            <w:pPr>
              <w:jc w:val="center"/>
              <w:rPr>
                <w:b/>
                <w:lang w:val="en-NZ"/>
              </w:rPr>
            </w:pPr>
            <w:r w:rsidRPr="00EC6406">
              <w:rPr>
                <w:b/>
                <w:lang w:val="en-NZ"/>
              </w:rPr>
              <w:t>Date Due</w:t>
            </w:r>
          </w:p>
        </w:tc>
        <w:tc>
          <w:tcPr>
            <w:tcW w:w="1758" w:type="pct"/>
            <w:vAlign w:val="center"/>
          </w:tcPr>
          <w:p w14:paraId="6D996308" w14:textId="77777777" w:rsidR="000F48AA" w:rsidRPr="00EC6406" w:rsidRDefault="000F48AA" w:rsidP="00EF1104">
            <w:pPr>
              <w:jc w:val="center"/>
              <w:rPr>
                <w:b/>
                <w:lang w:val="en-NZ"/>
              </w:rPr>
            </w:pPr>
            <w:r w:rsidRPr="00EC6406">
              <w:rPr>
                <w:b/>
                <w:lang w:val="en-NZ"/>
              </w:rPr>
              <w:t>Weighting</w:t>
            </w:r>
          </w:p>
        </w:tc>
      </w:tr>
      <w:tr w:rsidR="000F48AA" w:rsidRPr="00EC6406" w14:paraId="3D8D2C02" w14:textId="77777777" w:rsidTr="00D77528">
        <w:trPr>
          <w:trHeight w:val="530"/>
          <w:jc w:val="center"/>
        </w:trPr>
        <w:tc>
          <w:tcPr>
            <w:tcW w:w="1472" w:type="pct"/>
            <w:vAlign w:val="center"/>
          </w:tcPr>
          <w:p w14:paraId="2EFBB7D7" w14:textId="142F348C" w:rsidR="000F48AA" w:rsidRPr="00EC6406" w:rsidRDefault="00C154D4" w:rsidP="00EF1104">
            <w:pPr>
              <w:rPr>
                <w:lang w:val="en-NZ"/>
              </w:rPr>
            </w:pPr>
            <w:r w:rsidRPr="00EC6406">
              <w:rPr>
                <w:lang w:val="en-NZ"/>
              </w:rPr>
              <w:t>2</w:t>
            </w:r>
            <w:r w:rsidRPr="00EC6406">
              <w:rPr>
                <w:vertAlign w:val="superscript"/>
                <w:lang w:val="en-NZ"/>
              </w:rPr>
              <w:t>nd</w:t>
            </w:r>
            <w:r w:rsidRPr="00EC6406">
              <w:rPr>
                <w:lang w:val="en-NZ"/>
              </w:rPr>
              <w:t xml:space="preserve"> </w:t>
            </w:r>
            <w:r w:rsidR="000F48AA" w:rsidRPr="00EC6406">
              <w:rPr>
                <w:lang w:val="en-NZ"/>
              </w:rPr>
              <w:t xml:space="preserve">Progress </w:t>
            </w:r>
            <w:r w:rsidR="00D77528" w:rsidRPr="00EC6406">
              <w:rPr>
                <w:lang w:val="en-NZ"/>
              </w:rPr>
              <w:t>Meeting</w:t>
            </w:r>
          </w:p>
        </w:tc>
        <w:tc>
          <w:tcPr>
            <w:tcW w:w="1770" w:type="pct"/>
            <w:vAlign w:val="center"/>
          </w:tcPr>
          <w:p w14:paraId="09C87EF0" w14:textId="317FCE0A" w:rsidR="000F48AA" w:rsidRPr="00EC6406" w:rsidRDefault="00B07C0B" w:rsidP="008B2F4E">
            <w:pPr>
              <w:jc w:val="center"/>
              <w:rPr>
                <w:lang w:val="en-NZ"/>
              </w:rPr>
            </w:pPr>
            <w:r>
              <w:rPr>
                <w:lang w:val="en-NZ"/>
              </w:rPr>
              <w:t>10</w:t>
            </w:r>
            <w:r w:rsidR="00123B54" w:rsidRPr="00EC6406">
              <w:rPr>
                <w:lang w:val="en-NZ"/>
              </w:rPr>
              <w:t xml:space="preserve"> Aug</w:t>
            </w:r>
            <w:r w:rsidR="00D77528" w:rsidRPr="00EC6406">
              <w:rPr>
                <w:lang w:val="en-NZ"/>
              </w:rPr>
              <w:t>ust</w:t>
            </w:r>
            <w:r w:rsidR="000F48AA" w:rsidRPr="00EC6406">
              <w:rPr>
                <w:lang w:val="en-NZ"/>
              </w:rPr>
              <w:t xml:space="preserve"> 20</w:t>
            </w:r>
            <w:r w:rsidR="00D77528" w:rsidRPr="00EC6406">
              <w:rPr>
                <w:lang w:val="en-NZ"/>
              </w:rPr>
              <w:t>2</w:t>
            </w:r>
            <w:r>
              <w:rPr>
                <w:lang w:val="en-NZ"/>
              </w:rPr>
              <w:t>2</w:t>
            </w:r>
          </w:p>
        </w:tc>
        <w:tc>
          <w:tcPr>
            <w:tcW w:w="1758" w:type="pct"/>
            <w:vAlign w:val="center"/>
          </w:tcPr>
          <w:p w14:paraId="6BBA69C4" w14:textId="77777777" w:rsidR="000F48AA" w:rsidRPr="00EC6406" w:rsidRDefault="000F48AA" w:rsidP="00EF1104">
            <w:pPr>
              <w:jc w:val="center"/>
              <w:rPr>
                <w:lang w:val="en-NZ"/>
              </w:rPr>
            </w:pPr>
            <w:r w:rsidRPr="00EC6406">
              <w:rPr>
                <w:lang w:val="en-NZ"/>
              </w:rPr>
              <w:t>10%</w:t>
            </w:r>
          </w:p>
          <w:p w14:paraId="4FEC768F" w14:textId="2011537F" w:rsidR="00F05CE9" w:rsidRPr="00EC6406" w:rsidRDefault="005A4744" w:rsidP="00EF1104">
            <w:pPr>
              <w:jc w:val="center"/>
              <w:rPr>
                <w:lang w:val="en-NZ"/>
              </w:rPr>
            </w:pPr>
            <w:r w:rsidRPr="00BC5B28">
              <w:t>(</w:t>
            </w:r>
            <w:r>
              <w:t xml:space="preserve">10% Group modified by </w:t>
            </w:r>
            <w:r w:rsidR="00B07C0B">
              <w:t>ICP</w:t>
            </w:r>
            <w:r>
              <w:t>)</w:t>
            </w:r>
          </w:p>
        </w:tc>
      </w:tr>
      <w:tr w:rsidR="00D77528" w:rsidRPr="00EC6406" w14:paraId="28F1A0E8" w14:textId="77777777" w:rsidTr="00D77528">
        <w:trPr>
          <w:trHeight w:val="530"/>
          <w:jc w:val="center"/>
        </w:trPr>
        <w:tc>
          <w:tcPr>
            <w:tcW w:w="1472" w:type="pct"/>
            <w:vAlign w:val="center"/>
          </w:tcPr>
          <w:p w14:paraId="22EC4D2D" w14:textId="77777777" w:rsidR="00D77528" w:rsidRDefault="00D77528" w:rsidP="00EF1104">
            <w:pPr>
              <w:rPr>
                <w:lang w:val="en-NZ"/>
              </w:rPr>
            </w:pPr>
            <w:r w:rsidRPr="00EC6406">
              <w:rPr>
                <w:lang w:val="en-NZ"/>
              </w:rPr>
              <w:t>2</w:t>
            </w:r>
            <w:r w:rsidRPr="00EC6406">
              <w:rPr>
                <w:vertAlign w:val="superscript"/>
                <w:lang w:val="en-NZ"/>
              </w:rPr>
              <w:t>nd</w:t>
            </w:r>
            <w:r w:rsidRPr="00EC6406">
              <w:rPr>
                <w:lang w:val="en-NZ"/>
              </w:rPr>
              <w:t xml:space="preserve"> </w:t>
            </w:r>
            <w:r w:rsidR="00B07C0B">
              <w:rPr>
                <w:lang w:val="en-NZ"/>
              </w:rPr>
              <w:t>Progress Report</w:t>
            </w:r>
          </w:p>
          <w:p w14:paraId="4A85588C" w14:textId="39AAC515" w:rsidR="00B07C0B" w:rsidRPr="00EC6406" w:rsidRDefault="00B07C0B" w:rsidP="00EF1104">
            <w:pPr>
              <w:rPr>
                <w:lang w:val="en-NZ"/>
              </w:rPr>
            </w:pPr>
            <w:r>
              <w:rPr>
                <w:lang w:val="en-NZ"/>
              </w:rPr>
              <w:t>(Assessment 6)</w:t>
            </w:r>
          </w:p>
        </w:tc>
        <w:tc>
          <w:tcPr>
            <w:tcW w:w="1770" w:type="pct"/>
            <w:vAlign w:val="center"/>
          </w:tcPr>
          <w:p w14:paraId="78A2BD56" w14:textId="656E5066" w:rsidR="00D77528" w:rsidRPr="00EC6406" w:rsidRDefault="00B07C0B" w:rsidP="008B2F4E">
            <w:pPr>
              <w:jc w:val="center"/>
              <w:rPr>
                <w:lang w:val="en-NZ"/>
              </w:rPr>
            </w:pPr>
            <w:r>
              <w:rPr>
                <w:lang w:val="en-NZ"/>
              </w:rPr>
              <w:t>12</w:t>
            </w:r>
            <w:r w:rsidR="00D77528" w:rsidRPr="00EC6406">
              <w:rPr>
                <w:lang w:val="en-NZ"/>
              </w:rPr>
              <w:t xml:space="preserve"> August 202</w:t>
            </w:r>
            <w:r>
              <w:rPr>
                <w:lang w:val="en-NZ"/>
              </w:rPr>
              <w:t>2</w:t>
            </w:r>
          </w:p>
        </w:tc>
        <w:tc>
          <w:tcPr>
            <w:tcW w:w="1758" w:type="pct"/>
            <w:vAlign w:val="center"/>
          </w:tcPr>
          <w:p w14:paraId="16467B37" w14:textId="4B7FD015" w:rsidR="00D77528" w:rsidRPr="00EC6406" w:rsidRDefault="00D77528" w:rsidP="00EF1104">
            <w:pPr>
              <w:jc w:val="center"/>
              <w:rPr>
                <w:lang w:val="en-NZ"/>
              </w:rPr>
            </w:pPr>
            <w:r w:rsidRPr="00EC6406">
              <w:rPr>
                <w:lang w:val="en-NZ"/>
              </w:rPr>
              <w:t>5% Individual</w:t>
            </w:r>
          </w:p>
        </w:tc>
      </w:tr>
    </w:tbl>
    <w:p w14:paraId="6BDE1D51" w14:textId="77777777" w:rsidR="0082664C" w:rsidRPr="00EC6406" w:rsidRDefault="0082664C" w:rsidP="0082664C"/>
    <w:p w14:paraId="1BF4A38B" w14:textId="0BD29D8D" w:rsidR="00D77528" w:rsidRPr="00D77528" w:rsidRDefault="00D77528" w:rsidP="00D77528">
      <w:pPr>
        <w:rPr>
          <w:u w:val="single"/>
        </w:rPr>
      </w:pPr>
      <w:r w:rsidRPr="00D77528">
        <w:rPr>
          <w:u w:val="single"/>
        </w:rPr>
        <w:t>Due date:</w:t>
      </w:r>
      <w:r w:rsidRPr="00D77528">
        <w:tab/>
      </w:r>
      <w:r w:rsidR="00F413DA">
        <w:t xml:space="preserve">10 </w:t>
      </w:r>
      <w:r w:rsidR="005A4744">
        <w:t>August 202</w:t>
      </w:r>
      <w:r w:rsidR="004C7457">
        <w:t>2</w:t>
      </w:r>
      <w:r w:rsidR="00E442CF">
        <w:t xml:space="preserve"> </w:t>
      </w:r>
    </w:p>
    <w:p w14:paraId="057B529F" w14:textId="77777777" w:rsidR="002D593E" w:rsidRDefault="00D77528" w:rsidP="00D77528">
      <w:r w:rsidRPr="00D77528">
        <w:rPr>
          <w:u w:val="single"/>
        </w:rPr>
        <w:t>Percentage:</w:t>
      </w:r>
      <w:r w:rsidRPr="00D77528">
        <w:tab/>
      </w:r>
      <w:r w:rsidR="002D593E">
        <w:t xml:space="preserve">Assessment 3: </w:t>
      </w:r>
      <w:r w:rsidRPr="00D77528">
        <w:t>10% Total (</w:t>
      </w:r>
      <w:r w:rsidR="005A4744">
        <w:t>10</w:t>
      </w:r>
      <w:r w:rsidRPr="00D77528">
        <w:t>% Group</w:t>
      </w:r>
      <w:r w:rsidR="005A4744">
        <w:t xml:space="preserve"> modified by </w:t>
      </w:r>
      <w:r w:rsidR="00B07C0B">
        <w:t>ICP</w:t>
      </w:r>
      <w:r w:rsidRPr="00D77528">
        <w:t>)</w:t>
      </w:r>
    </w:p>
    <w:p w14:paraId="1332BEAD" w14:textId="022D2138" w:rsidR="00D77528" w:rsidRPr="00D77528" w:rsidRDefault="002D593E" w:rsidP="002D593E">
      <w:pPr>
        <w:ind w:left="720" w:firstLine="720"/>
      </w:pPr>
      <w:r>
        <w:t xml:space="preserve">Assessment 6 (part): </w:t>
      </w:r>
      <w:r w:rsidR="00D77528" w:rsidRPr="00D77528">
        <w:t>5% Teamwork</w:t>
      </w:r>
      <w:r w:rsidR="00C91E9E" w:rsidRPr="00EC6406">
        <w:t xml:space="preserve"> (5% individual)</w:t>
      </w:r>
    </w:p>
    <w:p w14:paraId="1CC9A8A6" w14:textId="6B18D110" w:rsidR="00D77528" w:rsidRPr="00D77528" w:rsidRDefault="00D77528" w:rsidP="00D77528">
      <w:r w:rsidRPr="00D77528">
        <w:rPr>
          <w:u w:val="single"/>
        </w:rPr>
        <w:t>Form:</w:t>
      </w:r>
      <w:r w:rsidRPr="00D77528">
        <w:tab/>
      </w:r>
      <w:r w:rsidRPr="00D77528">
        <w:tab/>
      </w:r>
      <w:r w:rsidR="005A4744" w:rsidRPr="00786D70">
        <w:t>Team interview/presentation with staff (Progress meeting mark) and Individual report (progress report for teamwork)</w:t>
      </w:r>
    </w:p>
    <w:p w14:paraId="7F57ABD0" w14:textId="77777777" w:rsidR="00D77528" w:rsidRPr="00D77528" w:rsidRDefault="00D77528" w:rsidP="00D77528">
      <w:pPr>
        <w:rPr>
          <w:u w:val="single"/>
        </w:rPr>
      </w:pPr>
      <w:r w:rsidRPr="00D77528">
        <w:rPr>
          <w:u w:val="single"/>
        </w:rPr>
        <w:t>Purpose:</w:t>
      </w:r>
    </w:p>
    <w:p w14:paraId="61673DA7" w14:textId="77777777" w:rsidR="00D77528" w:rsidRPr="00D77528" w:rsidRDefault="00D77528" w:rsidP="00D77528">
      <w:r w:rsidRPr="00D77528">
        <w:t>To demonstrate progress against a clearly presented project plan and to provide evidence of the level of individual understanding and engagement in the project.</w:t>
      </w:r>
    </w:p>
    <w:p w14:paraId="4317AF67" w14:textId="3E2453FF" w:rsidR="00C42A5D" w:rsidRPr="00EC6406" w:rsidRDefault="0023730B" w:rsidP="00C42A5D">
      <w:pPr>
        <w:rPr>
          <w:rFonts w:ascii="Calibri" w:hAnsi="Calibri"/>
        </w:rPr>
      </w:pPr>
      <w:r w:rsidRPr="00EC6406">
        <w:t xml:space="preserve">A </w:t>
      </w:r>
      <w:r w:rsidR="00C91E9E" w:rsidRPr="00EC6406">
        <w:rPr>
          <w:u w:val="single"/>
        </w:rPr>
        <w:t>brief</w:t>
      </w:r>
      <w:r w:rsidR="00C91E9E" w:rsidRPr="00EC6406">
        <w:t xml:space="preserve">, </w:t>
      </w:r>
      <w:r w:rsidR="008A3A64" w:rsidRPr="00EC6406">
        <w:t>written</w:t>
      </w:r>
      <w:r w:rsidR="00C91E9E" w:rsidRPr="00EC6406">
        <w:t xml:space="preserve"> individual progress </w:t>
      </w:r>
      <w:r w:rsidRPr="00EC6406">
        <w:t>report is</w:t>
      </w:r>
      <w:r w:rsidR="0082664C" w:rsidRPr="00EC6406">
        <w:t xml:space="preserve"> to be </w:t>
      </w:r>
      <w:r w:rsidR="00C42A5D" w:rsidRPr="00EC6406">
        <w:t xml:space="preserve">submitted </w:t>
      </w:r>
      <w:r w:rsidR="00C42A5D" w:rsidRPr="00EC6406">
        <w:rPr>
          <w:rFonts w:ascii="Calibri" w:hAnsi="Calibri"/>
        </w:rPr>
        <w:t xml:space="preserve">to the </w:t>
      </w:r>
      <w:r w:rsidR="00C91E9E" w:rsidRPr="00EC6406">
        <w:rPr>
          <w:rFonts w:ascii="Calibri" w:hAnsi="Calibri"/>
        </w:rPr>
        <w:t xml:space="preserve">Assessment Drop Box on Stream on the </w:t>
      </w:r>
      <w:proofErr w:type="gramStart"/>
      <w:r w:rsidR="00B07C0B">
        <w:rPr>
          <w:rFonts w:ascii="Calibri" w:hAnsi="Calibri"/>
        </w:rPr>
        <w:t>12</w:t>
      </w:r>
      <w:r w:rsidR="005A4744" w:rsidRPr="005A4744">
        <w:rPr>
          <w:rFonts w:ascii="Calibri" w:hAnsi="Calibri"/>
          <w:vertAlign w:val="superscript"/>
        </w:rPr>
        <w:t>th</w:t>
      </w:r>
      <w:proofErr w:type="gramEnd"/>
      <w:r w:rsidR="005A4744">
        <w:rPr>
          <w:rFonts w:ascii="Calibri" w:hAnsi="Calibri"/>
        </w:rPr>
        <w:t xml:space="preserve"> </w:t>
      </w:r>
      <w:r w:rsidR="00C91E9E" w:rsidRPr="00EC6406">
        <w:rPr>
          <w:rFonts w:ascii="Calibri" w:hAnsi="Calibri"/>
        </w:rPr>
        <w:t>August</w:t>
      </w:r>
      <w:r w:rsidR="00C42A5D" w:rsidRPr="00EC6406">
        <w:rPr>
          <w:rFonts w:ascii="Calibri" w:hAnsi="Calibri"/>
        </w:rPr>
        <w:t>.</w:t>
      </w:r>
    </w:p>
    <w:p w14:paraId="1299C867" w14:textId="68861B75" w:rsidR="006E0C22" w:rsidRPr="00EC6406" w:rsidRDefault="009C3385" w:rsidP="006E0C22">
      <w:pPr>
        <w:spacing w:line="240" w:lineRule="auto"/>
      </w:pPr>
      <w:r w:rsidRPr="00EC6406">
        <w:rPr>
          <w:u w:val="single"/>
        </w:rPr>
        <w:t>Content guideline</w:t>
      </w:r>
      <w:r w:rsidRPr="00EC6406">
        <w:t xml:space="preserve">: </w:t>
      </w:r>
      <w:r w:rsidR="006E0C22" w:rsidRPr="00EC6406">
        <w:t>The team meeting to demonstrate progress against a clearly presented project plan</w:t>
      </w:r>
      <w:r w:rsidR="003904B4">
        <w:t xml:space="preserve">, </w:t>
      </w:r>
      <w:r w:rsidR="006E0C22" w:rsidRPr="00EC6406">
        <w:t>demonstrate team understanding of the problem and creative approaches to solving the problems they have encountered</w:t>
      </w:r>
      <w:r w:rsidR="003904B4">
        <w:t>, and showing progress on concept development including prototyping</w:t>
      </w:r>
      <w:r w:rsidR="006E0C22" w:rsidRPr="00EC6406">
        <w:t>.</w:t>
      </w:r>
      <w:r w:rsidR="005A4744">
        <w:t xml:space="preserve"> Each team </w:t>
      </w:r>
      <w:r w:rsidR="00B07C0B">
        <w:t>must present an ICP assessment at the meeting</w:t>
      </w:r>
      <w:r w:rsidR="005A4744" w:rsidRPr="00BC5B28">
        <w:t>.</w:t>
      </w:r>
    </w:p>
    <w:p w14:paraId="30A9E21F" w14:textId="510A9D6C" w:rsidR="006E0C22" w:rsidRPr="00EC6406" w:rsidRDefault="006E0C22" w:rsidP="006E0C22">
      <w:pPr>
        <w:spacing w:line="240" w:lineRule="auto"/>
      </w:pPr>
      <w:r w:rsidRPr="00EC6406">
        <w:t>Individual team members should clearly demonstrate their progress against the team’s project plan and assigned tasks, specific key decisions and their basis, any specific issues that may impact project completion, individual contribution to team and project, and future planning. Each student needs to submit an individual report (3 pages max.</w:t>
      </w:r>
      <w:r w:rsidR="005A4744">
        <w:t xml:space="preserve"> excluding figures/diagrams)</w:t>
      </w:r>
    </w:p>
    <w:p w14:paraId="5F01E588" w14:textId="77777777" w:rsidR="00E714FE" w:rsidRPr="00EC6406" w:rsidRDefault="00C03475" w:rsidP="00C03475">
      <w:r w:rsidRPr="00EC6406">
        <w:t>The marking rubric is provided below.</w:t>
      </w:r>
    </w:p>
    <w:p w14:paraId="41A8D9D5" w14:textId="77777777" w:rsidR="0082664C" w:rsidRPr="00EC6406" w:rsidRDefault="0082664C" w:rsidP="0082664C"/>
    <w:p w14:paraId="39C7F66A" w14:textId="1629FE9A" w:rsidR="00DF5C74" w:rsidRPr="00EC6406" w:rsidRDefault="00DF5C74" w:rsidP="0082664C">
      <w:pPr>
        <w:sectPr w:rsidR="00DF5C74" w:rsidRPr="00EC6406" w:rsidSect="009C338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p>
    <w:tbl>
      <w:tblPr>
        <w:tblStyle w:val="TableGrid"/>
        <w:tblW w:w="5060" w:type="pct"/>
        <w:tblLayout w:type="fixed"/>
        <w:tblLook w:val="04A0" w:firstRow="1" w:lastRow="0" w:firstColumn="1" w:lastColumn="0" w:noHBand="0" w:noVBand="1"/>
      </w:tblPr>
      <w:tblGrid>
        <w:gridCol w:w="357"/>
        <w:gridCol w:w="2162"/>
        <w:gridCol w:w="2667"/>
        <w:gridCol w:w="2923"/>
        <w:gridCol w:w="3211"/>
        <w:gridCol w:w="3495"/>
        <w:gridCol w:w="977"/>
        <w:gridCol w:w="9"/>
      </w:tblGrid>
      <w:tr w:rsidR="00DF5C74" w:rsidRPr="00EC6406" w14:paraId="1F6DE66D" w14:textId="77777777" w:rsidTr="009A12F9">
        <w:trPr>
          <w:trHeight w:val="530"/>
        </w:trPr>
        <w:tc>
          <w:tcPr>
            <w:tcW w:w="5000" w:type="pct"/>
            <w:gridSpan w:val="8"/>
            <w:vAlign w:val="center"/>
          </w:tcPr>
          <w:p w14:paraId="4458D847" w14:textId="4A02E15E" w:rsidR="00DF5C74" w:rsidRPr="001313AF" w:rsidRDefault="00DF5C74" w:rsidP="00D70198">
            <w:pPr>
              <w:spacing w:after="120"/>
              <w:rPr>
                <w:rFonts w:cstheme="minorHAnsi"/>
                <w:b/>
                <w:lang w:val="en-NZ"/>
              </w:rPr>
            </w:pPr>
            <w:r w:rsidRPr="001313AF">
              <w:rPr>
                <w:rFonts w:cstheme="minorHAnsi"/>
                <w:b/>
                <w:lang w:val="en-NZ"/>
              </w:rPr>
              <w:lastRenderedPageBreak/>
              <w:t xml:space="preserve">Progress Meeting (Group, </w:t>
            </w:r>
            <w:r w:rsidR="00D70198" w:rsidRPr="001313AF">
              <w:rPr>
                <w:rFonts w:cstheme="minorHAnsi"/>
                <w:b/>
                <w:lang w:val="en-NZ"/>
              </w:rPr>
              <w:t>10</w:t>
            </w:r>
            <w:r w:rsidRPr="001313AF">
              <w:rPr>
                <w:rFonts w:cstheme="minorHAnsi"/>
                <w:b/>
                <w:lang w:val="en-NZ"/>
              </w:rPr>
              <w:t xml:space="preserve">%): </w:t>
            </w:r>
            <w:r w:rsidRPr="001313AF">
              <w:rPr>
                <w:rFonts w:cstheme="minorHAnsi"/>
                <w:lang w:val="en-NZ"/>
              </w:rPr>
              <w:t xml:space="preserve"> Key elements that might be considered are:</w:t>
            </w:r>
            <w:r w:rsidR="00D70198" w:rsidRPr="001313AF">
              <w:rPr>
                <w:rFonts w:cstheme="minorHAnsi"/>
                <w:lang w:val="en-NZ"/>
              </w:rPr>
              <w:t xml:space="preserve"> </w:t>
            </w:r>
            <w:r w:rsidRPr="001313AF">
              <w:rPr>
                <w:lang w:val="en-NZ"/>
              </w:rPr>
              <w:t xml:space="preserve">Any changes to the background and project context, project scope, deliverables and outcomes, constraints, risks, and key stakeholders. </w:t>
            </w:r>
            <w:r w:rsidR="00D70198" w:rsidRPr="001313AF">
              <w:rPr>
                <w:lang w:val="en-NZ"/>
              </w:rPr>
              <w:t xml:space="preserve">Present on </w:t>
            </w:r>
            <w:r w:rsidRPr="001313AF">
              <w:rPr>
                <w:lang w:val="en-NZ"/>
              </w:rPr>
              <w:t xml:space="preserve">Progress to Date, Concepts that have been generated and selection of concept to progress with, prototypes built and </w:t>
            </w:r>
            <w:r w:rsidR="003904B4" w:rsidRPr="001313AF">
              <w:rPr>
                <w:lang w:val="en-NZ"/>
              </w:rPr>
              <w:t>being tested</w:t>
            </w:r>
            <w:r w:rsidRPr="001313AF">
              <w:rPr>
                <w:lang w:val="en-NZ"/>
              </w:rPr>
              <w:t xml:space="preserve"> (and testing method), Product design specifications –technical specifications for your design, Market </w:t>
            </w:r>
            <w:proofErr w:type="gramStart"/>
            <w:r w:rsidRPr="001313AF">
              <w:rPr>
                <w:lang w:val="en-NZ"/>
              </w:rPr>
              <w:t>Research</w:t>
            </w:r>
            <w:proofErr w:type="gramEnd"/>
            <w:r w:rsidRPr="001313AF">
              <w:rPr>
                <w:lang w:val="en-NZ"/>
              </w:rPr>
              <w:t xml:space="preserve"> and planning for implementation. Review Tasks performed and key decisions made. Project planning – progress against plan and future planning and have any issues arisen that may impact on the future progress of the project, how will you address?</w:t>
            </w:r>
          </w:p>
        </w:tc>
      </w:tr>
      <w:tr w:rsidR="004D0E7E" w:rsidRPr="00EC6406" w14:paraId="35100EDC" w14:textId="77777777" w:rsidTr="009A12F9">
        <w:trPr>
          <w:gridAfter w:val="1"/>
          <w:wAfter w:w="4" w:type="pct"/>
          <w:trHeight w:val="530"/>
        </w:trPr>
        <w:tc>
          <w:tcPr>
            <w:tcW w:w="797" w:type="pct"/>
            <w:gridSpan w:val="2"/>
            <w:vMerge w:val="restart"/>
            <w:vAlign w:val="center"/>
          </w:tcPr>
          <w:p w14:paraId="4745157A" w14:textId="77777777" w:rsidR="004D0E7E" w:rsidRPr="00EC6406" w:rsidRDefault="004D0E7E" w:rsidP="00EF1104">
            <w:pPr>
              <w:rPr>
                <w:rFonts w:cstheme="minorHAnsi"/>
                <w:b/>
                <w:lang w:val="en-NZ"/>
              </w:rPr>
            </w:pPr>
            <w:r w:rsidRPr="00EC6406">
              <w:rPr>
                <w:rFonts w:cstheme="minorHAnsi"/>
                <w:b/>
                <w:lang w:val="en-NZ"/>
              </w:rPr>
              <w:t>Progress Criteria</w:t>
            </w:r>
          </w:p>
        </w:tc>
        <w:tc>
          <w:tcPr>
            <w:tcW w:w="4199" w:type="pct"/>
            <w:gridSpan w:val="5"/>
            <w:vAlign w:val="center"/>
          </w:tcPr>
          <w:p w14:paraId="4055C269" w14:textId="77777777" w:rsidR="004D0E7E" w:rsidRPr="00EC6406" w:rsidRDefault="004D0E7E" w:rsidP="00EF1104">
            <w:pPr>
              <w:jc w:val="center"/>
              <w:rPr>
                <w:rFonts w:cstheme="minorHAnsi"/>
                <w:b/>
                <w:lang w:val="en-NZ"/>
              </w:rPr>
            </w:pPr>
            <w:r w:rsidRPr="00EC6406">
              <w:rPr>
                <w:rFonts w:cstheme="minorHAnsi"/>
                <w:b/>
                <w:lang w:val="en-NZ"/>
              </w:rPr>
              <w:t>Mark Allocation</w:t>
            </w:r>
          </w:p>
        </w:tc>
      </w:tr>
      <w:tr w:rsidR="0082664C" w:rsidRPr="00EC6406" w14:paraId="6F3C72E2" w14:textId="77777777" w:rsidTr="009A12F9">
        <w:trPr>
          <w:gridAfter w:val="1"/>
          <w:wAfter w:w="4" w:type="pct"/>
          <w:trHeight w:val="620"/>
        </w:trPr>
        <w:tc>
          <w:tcPr>
            <w:tcW w:w="797" w:type="pct"/>
            <w:gridSpan w:val="2"/>
            <w:vMerge/>
            <w:vAlign w:val="center"/>
          </w:tcPr>
          <w:p w14:paraId="4416EA29" w14:textId="77777777" w:rsidR="0082664C" w:rsidRPr="00EC6406" w:rsidRDefault="0082664C" w:rsidP="00EF1104">
            <w:pPr>
              <w:rPr>
                <w:rFonts w:cstheme="minorHAnsi"/>
                <w:lang w:val="en-NZ"/>
              </w:rPr>
            </w:pPr>
          </w:p>
        </w:tc>
        <w:tc>
          <w:tcPr>
            <w:tcW w:w="844" w:type="pct"/>
          </w:tcPr>
          <w:p w14:paraId="3E21F160" w14:textId="77777777" w:rsidR="0082664C" w:rsidRPr="00EC6406" w:rsidRDefault="004D0E7E" w:rsidP="00EF1104">
            <w:pPr>
              <w:rPr>
                <w:rFonts w:cstheme="minorHAnsi"/>
                <w:b/>
                <w:i/>
                <w:sz w:val="18"/>
                <w:lang w:val="en-NZ"/>
              </w:rPr>
            </w:pPr>
            <w:r w:rsidRPr="00EC6406">
              <w:rPr>
                <w:rFonts w:cstheme="minorHAnsi"/>
                <w:b/>
                <w:lang w:val="en-NZ"/>
              </w:rPr>
              <w:t>Poor (D&lt;50)</w:t>
            </w:r>
          </w:p>
          <w:p w14:paraId="3735B87B" w14:textId="77777777" w:rsidR="0082664C" w:rsidRPr="00EC6406" w:rsidRDefault="004A6F55" w:rsidP="00EF1104">
            <w:pPr>
              <w:rPr>
                <w:rFonts w:cstheme="minorHAnsi"/>
                <w:i/>
                <w:sz w:val="18"/>
                <w:lang w:val="en-NZ"/>
              </w:rPr>
            </w:pPr>
            <w:r w:rsidRPr="00EC6406">
              <w:rPr>
                <w:rFonts w:cstheme="minorHAnsi"/>
                <w:i/>
                <w:sz w:val="18"/>
                <w:lang w:val="en-NZ"/>
              </w:rPr>
              <w:t>Inadequate</w:t>
            </w:r>
          </w:p>
        </w:tc>
        <w:tc>
          <w:tcPr>
            <w:tcW w:w="925" w:type="pct"/>
          </w:tcPr>
          <w:p w14:paraId="22F320E6" w14:textId="77777777" w:rsidR="0082664C" w:rsidRPr="00EC6406" w:rsidRDefault="00F835F9" w:rsidP="00EF1104">
            <w:pPr>
              <w:rPr>
                <w:rFonts w:cstheme="minorHAnsi"/>
                <w:b/>
                <w:i/>
                <w:sz w:val="18"/>
                <w:lang w:val="en-NZ"/>
              </w:rPr>
            </w:pPr>
            <w:r w:rsidRPr="00EC6406">
              <w:rPr>
                <w:rFonts w:cstheme="minorHAnsi"/>
                <w:b/>
                <w:lang w:val="en-NZ"/>
              </w:rPr>
              <w:t xml:space="preserve">Pass </w:t>
            </w:r>
            <w:r w:rsidR="00C90184" w:rsidRPr="00EC6406">
              <w:rPr>
                <w:rFonts w:cstheme="minorHAnsi"/>
                <w:b/>
                <w:lang w:val="en-NZ"/>
              </w:rPr>
              <w:t>(50-64</w:t>
            </w:r>
            <w:r w:rsidR="004D0E7E" w:rsidRPr="00EC6406">
              <w:rPr>
                <w:rFonts w:cstheme="minorHAnsi"/>
                <w:b/>
                <w:lang w:val="en-NZ"/>
              </w:rPr>
              <w:t>%)</w:t>
            </w:r>
            <w:r w:rsidRPr="00EC6406">
              <w:rPr>
                <w:rFonts w:cstheme="minorHAnsi"/>
                <w:b/>
                <w:lang w:val="en-NZ"/>
              </w:rPr>
              <w:t xml:space="preserve"> C range</w:t>
            </w:r>
            <w:r w:rsidR="00A33682" w:rsidRPr="00EC6406">
              <w:rPr>
                <w:rFonts w:cstheme="minorHAnsi"/>
                <w:b/>
                <w:i/>
                <w:sz w:val="18"/>
                <w:lang w:val="en-NZ"/>
              </w:rPr>
              <w:t>-</w:t>
            </w:r>
          </w:p>
          <w:p w14:paraId="6441E5B4" w14:textId="77777777" w:rsidR="0082664C" w:rsidRPr="00EC6406" w:rsidRDefault="0082664C" w:rsidP="004A6F55">
            <w:pPr>
              <w:rPr>
                <w:rFonts w:cstheme="minorHAnsi"/>
                <w:i/>
                <w:sz w:val="18"/>
                <w:lang w:val="en-NZ"/>
              </w:rPr>
            </w:pPr>
            <w:r w:rsidRPr="00EC6406">
              <w:rPr>
                <w:rFonts w:cstheme="minorHAnsi"/>
                <w:i/>
                <w:sz w:val="18"/>
                <w:lang w:val="en-NZ"/>
              </w:rPr>
              <w:t>Adequate standard achieved</w:t>
            </w:r>
          </w:p>
        </w:tc>
        <w:tc>
          <w:tcPr>
            <w:tcW w:w="1016" w:type="pct"/>
          </w:tcPr>
          <w:p w14:paraId="4F16158A" w14:textId="77777777" w:rsidR="004D0E7E" w:rsidRPr="00EC6406" w:rsidRDefault="004D0E7E" w:rsidP="004A6F55">
            <w:pPr>
              <w:rPr>
                <w:rFonts w:cstheme="minorHAnsi"/>
                <w:b/>
                <w:lang w:val="en-NZ"/>
              </w:rPr>
            </w:pPr>
            <w:r w:rsidRPr="00EC6406">
              <w:rPr>
                <w:rFonts w:cstheme="minorHAnsi"/>
                <w:b/>
                <w:lang w:val="en-NZ"/>
              </w:rPr>
              <w:t>Good (65-</w:t>
            </w:r>
            <w:r w:rsidR="00C90184" w:rsidRPr="00EC6406">
              <w:rPr>
                <w:rFonts w:cstheme="minorHAnsi"/>
                <w:b/>
                <w:lang w:val="en-NZ"/>
              </w:rPr>
              <w:t>79</w:t>
            </w:r>
            <w:r w:rsidRPr="00EC6406">
              <w:rPr>
                <w:rFonts w:cstheme="minorHAnsi"/>
                <w:b/>
                <w:lang w:val="en-NZ"/>
              </w:rPr>
              <w:t>%)</w:t>
            </w:r>
            <w:r w:rsidR="00F835F9" w:rsidRPr="00EC6406">
              <w:rPr>
                <w:rFonts w:cstheme="minorHAnsi"/>
                <w:b/>
                <w:lang w:val="en-NZ"/>
              </w:rPr>
              <w:t>, B range</w:t>
            </w:r>
          </w:p>
          <w:p w14:paraId="1D451F3C" w14:textId="77777777" w:rsidR="0082664C" w:rsidRPr="00EC6406" w:rsidRDefault="0082664C" w:rsidP="004A6F55">
            <w:pPr>
              <w:rPr>
                <w:rFonts w:cstheme="minorHAnsi"/>
                <w:b/>
                <w:i/>
                <w:sz w:val="18"/>
                <w:lang w:val="en-NZ"/>
              </w:rPr>
            </w:pPr>
            <w:r w:rsidRPr="00EC6406">
              <w:rPr>
                <w:rFonts w:cstheme="minorHAnsi"/>
                <w:i/>
                <w:sz w:val="18"/>
                <w:lang w:val="en-NZ"/>
              </w:rPr>
              <w:t>Good standard achieved w</w:t>
            </w:r>
            <w:r w:rsidR="004A6F55" w:rsidRPr="00EC6406">
              <w:rPr>
                <w:rFonts w:cstheme="minorHAnsi"/>
                <w:i/>
                <w:sz w:val="18"/>
                <w:lang w:val="en-NZ"/>
              </w:rPr>
              <w:t>ith some elements of excellence</w:t>
            </w:r>
          </w:p>
        </w:tc>
        <w:tc>
          <w:tcPr>
            <w:tcW w:w="1106" w:type="pct"/>
          </w:tcPr>
          <w:p w14:paraId="7FCBFAF0" w14:textId="77777777" w:rsidR="004D0E7E" w:rsidRPr="00EC6406" w:rsidRDefault="004D0E7E" w:rsidP="004A6F55">
            <w:pPr>
              <w:rPr>
                <w:rFonts w:cstheme="minorHAnsi"/>
                <w:b/>
                <w:lang w:val="en-NZ"/>
              </w:rPr>
            </w:pPr>
            <w:r w:rsidRPr="00EC6406">
              <w:rPr>
                <w:rFonts w:cstheme="minorHAnsi"/>
                <w:b/>
                <w:lang w:val="en-NZ"/>
              </w:rPr>
              <w:t>Excellent (80-100%)</w:t>
            </w:r>
            <w:r w:rsidR="00F835F9" w:rsidRPr="00EC6406">
              <w:rPr>
                <w:rFonts w:cstheme="minorHAnsi"/>
                <w:b/>
                <w:lang w:val="en-NZ"/>
              </w:rPr>
              <w:t>, A range</w:t>
            </w:r>
          </w:p>
          <w:p w14:paraId="4F66C797" w14:textId="77777777" w:rsidR="0082664C" w:rsidRPr="00EC6406" w:rsidRDefault="0082664C" w:rsidP="004A6F55">
            <w:pPr>
              <w:rPr>
                <w:rFonts w:cstheme="minorHAnsi"/>
                <w:b/>
                <w:i/>
                <w:sz w:val="18"/>
                <w:lang w:val="en-NZ"/>
              </w:rPr>
            </w:pPr>
            <w:r w:rsidRPr="00EC6406">
              <w:rPr>
                <w:rFonts w:cstheme="minorHAnsi"/>
                <w:i/>
                <w:sz w:val="18"/>
                <w:lang w:val="en-NZ"/>
              </w:rPr>
              <w:t xml:space="preserve">Excellent standard achieved </w:t>
            </w:r>
          </w:p>
        </w:tc>
        <w:tc>
          <w:tcPr>
            <w:tcW w:w="309" w:type="pct"/>
          </w:tcPr>
          <w:p w14:paraId="3503D62E" w14:textId="77777777" w:rsidR="0082664C" w:rsidRPr="00EC6406" w:rsidRDefault="004D0E7E" w:rsidP="00AC7187">
            <w:pPr>
              <w:rPr>
                <w:rFonts w:cstheme="minorHAnsi"/>
                <w:b/>
                <w:i/>
                <w:lang w:val="en-NZ"/>
              </w:rPr>
            </w:pPr>
            <w:r w:rsidRPr="00EC6406">
              <w:rPr>
                <w:rFonts w:cstheme="minorHAnsi"/>
                <w:b/>
                <w:lang w:val="en-NZ"/>
              </w:rPr>
              <w:t>Mark</w:t>
            </w:r>
            <w:r w:rsidR="00BA277D" w:rsidRPr="00EC6406">
              <w:rPr>
                <w:rFonts w:cstheme="minorHAnsi"/>
                <w:b/>
                <w:lang w:val="en-NZ"/>
              </w:rPr>
              <w:t xml:space="preserve"> </w:t>
            </w:r>
          </w:p>
        </w:tc>
      </w:tr>
      <w:tr w:rsidR="004A6F55" w:rsidRPr="00EC6406" w14:paraId="4F7D1F9C" w14:textId="77777777" w:rsidTr="009A12F9">
        <w:trPr>
          <w:gridAfter w:val="1"/>
          <w:wAfter w:w="4" w:type="pct"/>
        </w:trPr>
        <w:tc>
          <w:tcPr>
            <w:tcW w:w="113" w:type="pct"/>
          </w:tcPr>
          <w:p w14:paraId="7D102F93" w14:textId="77777777" w:rsidR="004A6F55" w:rsidRPr="00EC6406" w:rsidRDefault="004A6F55" w:rsidP="00FF504E">
            <w:pPr>
              <w:rPr>
                <w:rFonts w:cstheme="minorHAnsi"/>
                <w:lang w:val="en-NZ"/>
              </w:rPr>
            </w:pPr>
            <w:r w:rsidRPr="00EC6406">
              <w:rPr>
                <w:rFonts w:cstheme="minorHAnsi"/>
                <w:lang w:val="en-NZ"/>
              </w:rPr>
              <w:t>1</w:t>
            </w:r>
          </w:p>
        </w:tc>
        <w:tc>
          <w:tcPr>
            <w:tcW w:w="684" w:type="pct"/>
          </w:tcPr>
          <w:p w14:paraId="70FE14C2" w14:textId="77777777" w:rsidR="004A6F55" w:rsidRPr="00EC6406" w:rsidRDefault="00102280" w:rsidP="00AD1D24">
            <w:pPr>
              <w:rPr>
                <w:rFonts w:cstheme="minorHAnsi"/>
                <w:sz w:val="20"/>
                <w:szCs w:val="20"/>
                <w:lang w:val="en-NZ"/>
              </w:rPr>
            </w:pPr>
            <w:r w:rsidRPr="00EC6406">
              <w:rPr>
                <w:rFonts w:cstheme="minorHAnsi"/>
                <w:sz w:val="20"/>
                <w:szCs w:val="20"/>
                <w:lang w:val="en-NZ"/>
              </w:rPr>
              <w:t>Selection of solution</w:t>
            </w:r>
            <w:r w:rsidR="00AD1D24" w:rsidRPr="00EC6406">
              <w:rPr>
                <w:rFonts w:cstheme="minorHAnsi"/>
                <w:sz w:val="20"/>
                <w:szCs w:val="20"/>
                <w:lang w:val="en-NZ"/>
              </w:rPr>
              <w:t>s and decision making</w:t>
            </w:r>
          </w:p>
        </w:tc>
        <w:tc>
          <w:tcPr>
            <w:tcW w:w="844" w:type="pct"/>
          </w:tcPr>
          <w:p w14:paraId="5E6F4824" w14:textId="77777777" w:rsidR="004A6F55" w:rsidRPr="00EC6406" w:rsidRDefault="00A707A6" w:rsidP="00AD1D24">
            <w:pPr>
              <w:rPr>
                <w:rFonts w:cstheme="minorHAnsi"/>
                <w:sz w:val="20"/>
                <w:szCs w:val="20"/>
                <w:lang w:val="en-NZ"/>
              </w:rPr>
            </w:pPr>
            <w:r w:rsidRPr="00EC6406">
              <w:rPr>
                <w:rFonts w:cstheme="minorHAnsi"/>
                <w:sz w:val="20"/>
                <w:szCs w:val="20"/>
                <w:lang w:val="en-NZ"/>
              </w:rPr>
              <w:t xml:space="preserve">Unable to </w:t>
            </w:r>
            <w:r w:rsidR="00AD1D24" w:rsidRPr="00EC6406">
              <w:rPr>
                <w:rFonts w:cstheme="minorHAnsi"/>
                <w:sz w:val="20"/>
                <w:szCs w:val="20"/>
                <w:lang w:val="en-NZ"/>
              </w:rPr>
              <w:t>justify selection of concepts and solutions, no evidence to support these.</w:t>
            </w:r>
          </w:p>
        </w:tc>
        <w:tc>
          <w:tcPr>
            <w:tcW w:w="925" w:type="pct"/>
          </w:tcPr>
          <w:p w14:paraId="6E2F7C0B" w14:textId="77777777" w:rsidR="004A6F55" w:rsidRPr="00EC6406" w:rsidRDefault="00A707A6" w:rsidP="00AD1D24">
            <w:pPr>
              <w:rPr>
                <w:rFonts w:cstheme="minorHAnsi"/>
                <w:sz w:val="20"/>
                <w:szCs w:val="20"/>
                <w:lang w:val="en-NZ"/>
              </w:rPr>
            </w:pPr>
            <w:r w:rsidRPr="00EC6406">
              <w:rPr>
                <w:rFonts w:cstheme="minorHAnsi"/>
                <w:sz w:val="20"/>
                <w:szCs w:val="20"/>
                <w:lang w:val="en-NZ"/>
              </w:rPr>
              <w:t>Some relevant justification to selection is provided</w:t>
            </w:r>
            <w:r w:rsidR="004A6F55" w:rsidRPr="00EC6406">
              <w:rPr>
                <w:rFonts w:cstheme="minorHAnsi"/>
                <w:sz w:val="20"/>
                <w:szCs w:val="20"/>
                <w:lang w:val="en-NZ"/>
              </w:rPr>
              <w:t>.</w:t>
            </w:r>
            <w:r w:rsidR="00AD1D24" w:rsidRPr="00EC6406">
              <w:rPr>
                <w:rFonts w:cstheme="minorHAnsi"/>
                <w:sz w:val="20"/>
                <w:szCs w:val="20"/>
                <w:lang w:val="en-NZ"/>
              </w:rPr>
              <w:t xml:space="preserve"> Some evidence provided</w:t>
            </w:r>
          </w:p>
        </w:tc>
        <w:tc>
          <w:tcPr>
            <w:tcW w:w="1016" w:type="pct"/>
          </w:tcPr>
          <w:p w14:paraId="2EB6B293" w14:textId="77777777" w:rsidR="004A6F55" w:rsidRPr="00EC6406" w:rsidRDefault="0078067A" w:rsidP="00AD1D24">
            <w:pPr>
              <w:rPr>
                <w:rFonts w:cstheme="minorHAnsi"/>
                <w:sz w:val="20"/>
                <w:szCs w:val="20"/>
                <w:lang w:val="en-NZ"/>
              </w:rPr>
            </w:pPr>
            <w:r w:rsidRPr="00EC6406">
              <w:rPr>
                <w:rFonts w:cstheme="minorHAnsi"/>
                <w:sz w:val="20"/>
                <w:szCs w:val="20"/>
                <w:lang w:val="en-NZ"/>
              </w:rPr>
              <w:t xml:space="preserve">Good justification of </w:t>
            </w:r>
            <w:r w:rsidR="00A707A6" w:rsidRPr="00EC6406">
              <w:rPr>
                <w:rFonts w:cstheme="minorHAnsi"/>
                <w:sz w:val="20"/>
                <w:szCs w:val="20"/>
                <w:lang w:val="en-NZ"/>
              </w:rPr>
              <w:t xml:space="preserve">the </w:t>
            </w:r>
            <w:r w:rsidR="00AD1D24" w:rsidRPr="00EC6406">
              <w:rPr>
                <w:rFonts w:cstheme="minorHAnsi"/>
                <w:sz w:val="20"/>
                <w:szCs w:val="20"/>
                <w:lang w:val="en-NZ"/>
              </w:rPr>
              <w:t>chosen concepts and solutions investigated. Evidence provided.</w:t>
            </w:r>
          </w:p>
        </w:tc>
        <w:tc>
          <w:tcPr>
            <w:tcW w:w="1106" w:type="pct"/>
          </w:tcPr>
          <w:p w14:paraId="31ED7F8E" w14:textId="77777777" w:rsidR="004A6F55" w:rsidRPr="00EC6406" w:rsidRDefault="0078067A" w:rsidP="00AD1D24">
            <w:pPr>
              <w:rPr>
                <w:rFonts w:cstheme="minorHAnsi"/>
                <w:sz w:val="20"/>
                <w:szCs w:val="20"/>
                <w:lang w:val="en-NZ"/>
              </w:rPr>
            </w:pPr>
            <w:r w:rsidRPr="00EC6406">
              <w:rPr>
                <w:rFonts w:cstheme="minorHAnsi"/>
                <w:sz w:val="20"/>
                <w:szCs w:val="20"/>
                <w:lang w:val="en-NZ"/>
              </w:rPr>
              <w:t xml:space="preserve">Very strong justification of </w:t>
            </w:r>
            <w:r w:rsidR="00AD1D24" w:rsidRPr="00EC6406">
              <w:rPr>
                <w:rFonts w:cstheme="minorHAnsi"/>
                <w:sz w:val="20"/>
                <w:szCs w:val="20"/>
                <w:lang w:val="en-NZ"/>
              </w:rPr>
              <w:t>concepts and solutions being investigated, significant evidence provided.</w:t>
            </w:r>
            <w:r w:rsidRPr="00EC6406">
              <w:rPr>
                <w:rFonts w:cstheme="minorHAnsi"/>
                <w:sz w:val="20"/>
                <w:szCs w:val="20"/>
                <w:lang w:val="en-NZ"/>
              </w:rPr>
              <w:t xml:space="preserve"> </w:t>
            </w:r>
          </w:p>
        </w:tc>
        <w:tc>
          <w:tcPr>
            <w:tcW w:w="309" w:type="pct"/>
          </w:tcPr>
          <w:p w14:paraId="7F432F5E" w14:textId="77777777" w:rsidR="004A6F55" w:rsidRPr="00EC6406" w:rsidRDefault="00AC7187" w:rsidP="005557CA">
            <w:pPr>
              <w:rPr>
                <w:rFonts w:cstheme="minorHAnsi"/>
                <w:lang w:val="en-NZ"/>
              </w:rPr>
            </w:pPr>
            <w:r w:rsidRPr="00EC6406">
              <w:rPr>
                <w:rFonts w:cstheme="minorHAnsi"/>
                <w:lang w:val="en-NZ"/>
              </w:rPr>
              <w:t>_/10</w:t>
            </w:r>
          </w:p>
        </w:tc>
      </w:tr>
      <w:tr w:rsidR="00111DA7" w:rsidRPr="00EC6406" w14:paraId="38D2B13B" w14:textId="77777777" w:rsidTr="009A12F9">
        <w:trPr>
          <w:gridAfter w:val="1"/>
          <w:wAfter w:w="4" w:type="pct"/>
        </w:trPr>
        <w:tc>
          <w:tcPr>
            <w:tcW w:w="113" w:type="pct"/>
          </w:tcPr>
          <w:p w14:paraId="0E328442" w14:textId="77777777" w:rsidR="00111DA7" w:rsidRPr="00EC6406" w:rsidRDefault="00111DA7" w:rsidP="00FF504E">
            <w:pPr>
              <w:rPr>
                <w:rFonts w:cstheme="minorHAnsi"/>
                <w:lang w:val="en-NZ"/>
              </w:rPr>
            </w:pPr>
            <w:r w:rsidRPr="00EC6406">
              <w:rPr>
                <w:rFonts w:cstheme="minorHAnsi"/>
                <w:lang w:val="en-NZ"/>
              </w:rPr>
              <w:t>2</w:t>
            </w:r>
          </w:p>
        </w:tc>
        <w:tc>
          <w:tcPr>
            <w:tcW w:w="684" w:type="pct"/>
          </w:tcPr>
          <w:p w14:paraId="4308909F" w14:textId="75C586E9" w:rsidR="00111DA7" w:rsidRPr="00EC6406" w:rsidRDefault="00AD1D24" w:rsidP="00935D02">
            <w:pPr>
              <w:rPr>
                <w:rFonts w:cstheme="minorHAnsi"/>
                <w:sz w:val="20"/>
                <w:szCs w:val="20"/>
                <w:lang w:val="en-NZ"/>
              </w:rPr>
            </w:pPr>
            <w:r w:rsidRPr="00EC6406">
              <w:rPr>
                <w:rFonts w:cstheme="minorHAnsi"/>
                <w:sz w:val="20"/>
                <w:szCs w:val="20"/>
                <w:lang w:val="en-NZ"/>
              </w:rPr>
              <w:t>Product</w:t>
            </w:r>
            <w:r w:rsidR="00C91E9E" w:rsidRPr="00EC6406">
              <w:rPr>
                <w:rFonts w:cstheme="minorHAnsi"/>
                <w:sz w:val="20"/>
                <w:szCs w:val="20"/>
                <w:lang w:val="en-NZ"/>
              </w:rPr>
              <w:t>/Technical</w:t>
            </w:r>
            <w:r w:rsidRPr="00EC6406">
              <w:rPr>
                <w:rFonts w:cstheme="minorHAnsi"/>
                <w:sz w:val="20"/>
                <w:szCs w:val="20"/>
                <w:lang w:val="en-NZ"/>
              </w:rPr>
              <w:t xml:space="preserve"> Design Specifications</w:t>
            </w:r>
            <w:r w:rsidR="00102280" w:rsidRPr="00EC6406">
              <w:rPr>
                <w:rFonts w:cstheme="minorHAnsi"/>
                <w:sz w:val="20"/>
                <w:szCs w:val="20"/>
                <w:lang w:val="en-NZ"/>
              </w:rPr>
              <w:t xml:space="preserve"> of </w:t>
            </w:r>
            <w:r w:rsidR="00935D02" w:rsidRPr="00EC6406">
              <w:rPr>
                <w:rFonts w:cstheme="minorHAnsi"/>
                <w:sz w:val="20"/>
                <w:szCs w:val="20"/>
                <w:lang w:val="en-NZ"/>
              </w:rPr>
              <w:t>proposed</w:t>
            </w:r>
            <w:r w:rsidR="00102280" w:rsidRPr="00EC6406">
              <w:rPr>
                <w:rFonts w:cstheme="minorHAnsi"/>
                <w:sz w:val="20"/>
                <w:szCs w:val="20"/>
                <w:lang w:val="en-NZ"/>
              </w:rPr>
              <w:t xml:space="preserve"> solution</w:t>
            </w:r>
          </w:p>
        </w:tc>
        <w:tc>
          <w:tcPr>
            <w:tcW w:w="844" w:type="pct"/>
          </w:tcPr>
          <w:p w14:paraId="3AA109E4" w14:textId="77777777" w:rsidR="00111DA7" w:rsidRPr="00EC6406" w:rsidRDefault="00C0635D" w:rsidP="00C31B9E">
            <w:pPr>
              <w:rPr>
                <w:rFonts w:cstheme="minorHAnsi"/>
                <w:sz w:val="20"/>
                <w:szCs w:val="20"/>
                <w:lang w:val="en-NZ"/>
              </w:rPr>
            </w:pPr>
            <w:r w:rsidRPr="00EC6406">
              <w:rPr>
                <w:rFonts w:cstheme="minorHAnsi"/>
                <w:sz w:val="20"/>
                <w:szCs w:val="20"/>
                <w:lang w:val="en-NZ"/>
              </w:rPr>
              <w:t>No</w:t>
            </w:r>
            <w:r w:rsidR="00D87327" w:rsidRPr="00EC6406">
              <w:rPr>
                <w:rFonts w:cstheme="minorHAnsi"/>
                <w:sz w:val="20"/>
                <w:szCs w:val="20"/>
                <w:lang w:val="en-NZ"/>
              </w:rPr>
              <w:t>ne</w:t>
            </w:r>
            <w:r w:rsidRPr="00EC6406">
              <w:rPr>
                <w:rFonts w:cstheme="minorHAnsi"/>
                <w:sz w:val="20"/>
                <w:szCs w:val="20"/>
                <w:lang w:val="en-NZ"/>
              </w:rPr>
              <w:t xml:space="preserve"> or very limited</w:t>
            </w:r>
            <w:r w:rsidR="00E04046" w:rsidRPr="00EC6406">
              <w:rPr>
                <w:rFonts w:cstheme="minorHAnsi"/>
                <w:sz w:val="20"/>
                <w:szCs w:val="20"/>
                <w:lang w:val="en-NZ"/>
              </w:rPr>
              <w:t xml:space="preserve"> technical specifications given</w:t>
            </w:r>
            <w:r w:rsidR="00111DA7" w:rsidRPr="00EC6406">
              <w:rPr>
                <w:rFonts w:cstheme="minorHAnsi"/>
                <w:sz w:val="20"/>
                <w:szCs w:val="20"/>
                <w:lang w:val="en-NZ"/>
              </w:rPr>
              <w:t>.</w:t>
            </w:r>
            <w:r w:rsidRPr="00EC6406">
              <w:rPr>
                <w:rFonts w:cstheme="minorHAnsi"/>
                <w:sz w:val="20"/>
                <w:szCs w:val="20"/>
                <w:lang w:val="en-NZ"/>
              </w:rPr>
              <w:t xml:space="preserve">  Largely incomplete </w:t>
            </w:r>
            <w:r w:rsidR="00D87327" w:rsidRPr="00EC6406">
              <w:rPr>
                <w:rFonts w:cstheme="minorHAnsi"/>
                <w:sz w:val="20"/>
                <w:szCs w:val="20"/>
                <w:lang w:val="en-NZ"/>
              </w:rPr>
              <w:t>or</w:t>
            </w:r>
            <w:r w:rsidRPr="00EC6406">
              <w:rPr>
                <w:rFonts w:cstheme="minorHAnsi"/>
                <w:sz w:val="20"/>
                <w:szCs w:val="20"/>
                <w:lang w:val="en-NZ"/>
              </w:rPr>
              <w:t xml:space="preserve"> inappropriate.</w:t>
            </w:r>
          </w:p>
        </w:tc>
        <w:tc>
          <w:tcPr>
            <w:tcW w:w="925" w:type="pct"/>
          </w:tcPr>
          <w:p w14:paraId="4F053968" w14:textId="465B1645" w:rsidR="00111DA7" w:rsidRPr="00EC6406" w:rsidRDefault="00453923" w:rsidP="00C31B9E">
            <w:pPr>
              <w:rPr>
                <w:rFonts w:cstheme="minorHAnsi"/>
                <w:sz w:val="20"/>
                <w:szCs w:val="20"/>
                <w:lang w:val="en-NZ"/>
              </w:rPr>
            </w:pPr>
            <w:r w:rsidRPr="00EC6406">
              <w:rPr>
                <w:rFonts w:cstheme="minorHAnsi"/>
                <w:sz w:val="20"/>
                <w:szCs w:val="20"/>
                <w:lang w:val="en-NZ"/>
              </w:rPr>
              <w:t xml:space="preserve">Some </w:t>
            </w:r>
            <w:r w:rsidR="00C42A5D" w:rsidRPr="00EC6406">
              <w:rPr>
                <w:rFonts w:cstheme="minorHAnsi"/>
                <w:sz w:val="20"/>
                <w:szCs w:val="20"/>
                <w:lang w:val="en-NZ"/>
              </w:rPr>
              <w:t xml:space="preserve">target </w:t>
            </w:r>
            <w:r w:rsidR="00C0635D" w:rsidRPr="00EC6406">
              <w:rPr>
                <w:rFonts w:cstheme="minorHAnsi"/>
                <w:sz w:val="20"/>
                <w:szCs w:val="20"/>
                <w:lang w:val="en-NZ"/>
              </w:rPr>
              <w:t xml:space="preserve">technical </w:t>
            </w:r>
            <w:r w:rsidR="007523BA" w:rsidRPr="00EC6406">
              <w:rPr>
                <w:rFonts w:cstheme="minorHAnsi"/>
                <w:sz w:val="20"/>
                <w:szCs w:val="20"/>
                <w:lang w:val="en-NZ"/>
              </w:rPr>
              <w:t>specifications but</w:t>
            </w:r>
            <w:r w:rsidR="00C0635D" w:rsidRPr="00EC6406">
              <w:rPr>
                <w:rFonts w:cstheme="minorHAnsi"/>
                <w:sz w:val="20"/>
                <w:szCs w:val="20"/>
                <w:lang w:val="en-NZ"/>
              </w:rPr>
              <w:t xml:space="preserve"> lacking in completeness and may not be appropriate</w:t>
            </w:r>
            <w:r w:rsidRPr="00EC6406">
              <w:rPr>
                <w:rFonts w:cstheme="minorHAnsi"/>
                <w:sz w:val="20"/>
                <w:szCs w:val="20"/>
                <w:lang w:val="en-NZ"/>
              </w:rPr>
              <w:t>.</w:t>
            </w:r>
          </w:p>
        </w:tc>
        <w:tc>
          <w:tcPr>
            <w:tcW w:w="1016" w:type="pct"/>
          </w:tcPr>
          <w:p w14:paraId="167832DC" w14:textId="4A748280" w:rsidR="00111DA7" w:rsidRPr="00EC6406" w:rsidRDefault="00C0635D" w:rsidP="00C31B9E">
            <w:pPr>
              <w:rPr>
                <w:rFonts w:cstheme="minorHAnsi"/>
                <w:sz w:val="20"/>
                <w:szCs w:val="20"/>
                <w:lang w:val="en-NZ"/>
              </w:rPr>
            </w:pPr>
            <w:r w:rsidRPr="00EC6406">
              <w:rPr>
                <w:rFonts w:cstheme="minorHAnsi"/>
                <w:sz w:val="20"/>
                <w:szCs w:val="20"/>
                <w:lang w:val="en-NZ"/>
              </w:rPr>
              <w:t>T</w:t>
            </w:r>
            <w:r w:rsidR="00C42A5D" w:rsidRPr="00EC6406">
              <w:rPr>
                <w:rFonts w:cstheme="minorHAnsi"/>
                <w:sz w:val="20"/>
                <w:szCs w:val="20"/>
                <w:lang w:val="en-NZ"/>
              </w:rPr>
              <w:t>arget t</w:t>
            </w:r>
            <w:r w:rsidRPr="00EC6406">
              <w:rPr>
                <w:rFonts w:cstheme="minorHAnsi"/>
                <w:sz w:val="20"/>
                <w:szCs w:val="20"/>
                <w:lang w:val="en-NZ"/>
              </w:rPr>
              <w:t>echnical specifications are generally complete and appropriate</w:t>
            </w:r>
            <w:r w:rsidR="00565A12">
              <w:rPr>
                <w:rFonts w:cstheme="minorHAnsi"/>
                <w:sz w:val="20"/>
                <w:szCs w:val="20"/>
                <w:lang w:val="en-NZ"/>
              </w:rPr>
              <w:t xml:space="preserve"> including</w:t>
            </w:r>
            <w:r w:rsidR="00157AB5">
              <w:rPr>
                <w:rFonts w:cstheme="minorHAnsi"/>
                <w:sz w:val="20"/>
                <w:szCs w:val="20"/>
                <w:lang w:val="en-NZ"/>
              </w:rPr>
              <w:t xml:space="preserve"> some</w:t>
            </w:r>
            <w:r w:rsidR="00565A12">
              <w:rPr>
                <w:rFonts w:cstheme="minorHAnsi"/>
                <w:sz w:val="20"/>
                <w:szCs w:val="20"/>
                <w:lang w:val="en-NZ"/>
              </w:rPr>
              <w:t xml:space="preserve"> H&amp;</w:t>
            </w:r>
            <w:r w:rsidR="007523BA">
              <w:rPr>
                <w:rFonts w:cstheme="minorHAnsi"/>
                <w:sz w:val="20"/>
                <w:szCs w:val="20"/>
                <w:lang w:val="en-NZ"/>
              </w:rPr>
              <w:t>S</w:t>
            </w:r>
            <w:r w:rsidR="007523BA" w:rsidRPr="00EC6406">
              <w:rPr>
                <w:rFonts w:cstheme="minorHAnsi"/>
                <w:sz w:val="20"/>
                <w:szCs w:val="20"/>
                <w:lang w:val="en-NZ"/>
              </w:rPr>
              <w:t xml:space="preserve"> but</w:t>
            </w:r>
            <w:r w:rsidRPr="00EC6406">
              <w:rPr>
                <w:rFonts w:cstheme="minorHAnsi"/>
                <w:sz w:val="20"/>
                <w:szCs w:val="20"/>
                <w:lang w:val="en-NZ"/>
              </w:rPr>
              <w:t xml:space="preserve"> c</w:t>
            </w:r>
            <w:r w:rsidR="00A706D4" w:rsidRPr="00EC6406">
              <w:rPr>
                <w:rFonts w:cstheme="minorHAnsi"/>
                <w:sz w:val="20"/>
                <w:szCs w:val="20"/>
                <w:lang w:val="en-NZ"/>
              </w:rPr>
              <w:t>an</w:t>
            </w:r>
            <w:r w:rsidRPr="00EC6406">
              <w:rPr>
                <w:rFonts w:cstheme="minorHAnsi"/>
                <w:sz w:val="20"/>
                <w:szCs w:val="20"/>
                <w:lang w:val="en-NZ"/>
              </w:rPr>
              <w:t xml:space="preserve"> be improved</w:t>
            </w:r>
            <w:r w:rsidR="00D87327" w:rsidRPr="00EC6406">
              <w:rPr>
                <w:rFonts w:cstheme="minorHAnsi"/>
                <w:sz w:val="20"/>
                <w:szCs w:val="20"/>
                <w:lang w:val="en-NZ"/>
              </w:rPr>
              <w:t xml:space="preserve"> further</w:t>
            </w:r>
            <w:r w:rsidRPr="00EC6406">
              <w:rPr>
                <w:rFonts w:cstheme="minorHAnsi"/>
                <w:sz w:val="20"/>
                <w:szCs w:val="20"/>
                <w:lang w:val="en-NZ"/>
              </w:rPr>
              <w:t>.</w:t>
            </w:r>
          </w:p>
        </w:tc>
        <w:tc>
          <w:tcPr>
            <w:tcW w:w="1106" w:type="pct"/>
          </w:tcPr>
          <w:p w14:paraId="1C43E0DD" w14:textId="70E0A933" w:rsidR="00111DA7" w:rsidRPr="00EC6406" w:rsidRDefault="00D87327" w:rsidP="00C31B9E">
            <w:pPr>
              <w:rPr>
                <w:rFonts w:cstheme="minorHAnsi"/>
                <w:sz w:val="20"/>
                <w:szCs w:val="20"/>
                <w:lang w:val="en-NZ"/>
              </w:rPr>
            </w:pPr>
            <w:r w:rsidRPr="00EC6406">
              <w:rPr>
                <w:rFonts w:cstheme="minorHAnsi"/>
                <w:sz w:val="20"/>
                <w:szCs w:val="20"/>
                <w:lang w:val="en-NZ"/>
              </w:rPr>
              <w:t xml:space="preserve">Clear </w:t>
            </w:r>
            <w:r w:rsidR="00C42A5D" w:rsidRPr="00EC6406">
              <w:rPr>
                <w:rFonts w:cstheme="minorHAnsi"/>
                <w:sz w:val="20"/>
                <w:szCs w:val="20"/>
                <w:lang w:val="en-NZ"/>
              </w:rPr>
              <w:t xml:space="preserve">target </w:t>
            </w:r>
            <w:r w:rsidRPr="00EC6406">
              <w:rPr>
                <w:rFonts w:cstheme="minorHAnsi"/>
                <w:sz w:val="20"/>
                <w:szCs w:val="20"/>
                <w:lang w:val="en-NZ"/>
              </w:rPr>
              <w:t>t</w:t>
            </w:r>
            <w:r w:rsidR="00C0635D" w:rsidRPr="00EC6406">
              <w:rPr>
                <w:rFonts w:cstheme="minorHAnsi"/>
                <w:sz w:val="20"/>
                <w:szCs w:val="20"/>
                <w:lang w:val="en-NZ"/>
              </w:rPr>
              <w:t xml:space="preserve">echnical specifications </w:t>
            </w:r>
            <w:r w:rsidRPr="00EC6406">
              <w:rPr>
                <w:rFonts w:cstheme="minorHAnsi"/>
                <w:sz w:val="20"/>
                <w:szCs w:val="20"/>
                <w:lang w:val="en-NZ"/>
              </w:rPr>
              <w:t xml:space="preserve">that </w:t>
            </w:r>
            <w:r w:rsidR="00C0635D" w:rsidRPr="00EC6406">
              <w:rPr>
                <w:rFonts w:cstheme="minorHAnsi"/>
                <w:sz w:val="20"/>
                <w:szCs w:val="20"/>
                <w:lang w:val="en-NZ"/>
              </w:rPr>
              <w:t>are complete and are appropriate</w:t>
            </w:r>
            <w:r w:rsidR="00565A12">
              <w:rPr>
                <w:rFonts w:cstheme="minorHAnsi"/>
                <w:sz w:val="20"/>
                <w:szCs w:val="20"/>
                <w:lang w:val="en-NZ"/>
              </w:rPr>
              <w:t xml:space="preserve"> including H&amp;S aspects for design and/or operation</w:t>
            </w:r>
            <w:r w:rsidR="006666DE" w:rsidRPr="00EC6406">
              <w:rPr>
                <w:rFonts w:cstheme="minorHAnsi"/>
                <w:sz w:val="20"/>
                <w:szCs w:val="20"/>
                <w:lang w:val="en-NZ"/>
              </w:rPr>
              <w:t>.</w:t>
            </w:r>
          </w:p>
        </w:tc>
        <w:tc>
          <w:tcPr>
            <w:tcW w:w="309" w:type="pct"/>
          </w:tcPr>
          <w:p w14:paraId="731647F0" w14:textId="381F0C6F" w:rsidR="00111DA7" w:rsidRPr="00EC6406" w:rsidRDefault="00AC7187" w:rsidP="005557CA">
            <w:pPr>
              <w:rPr>
                <w:rFonts w:cstheme="minorHAnsi"/>
                <w:lang w:val="en-NZ"/>
              </w:rPr>
            </w:pPr>
            <w:r w:rsidRPr="00EC6406">
              <w:rPr>
                <w:rFonts w:cstheme="minorHAnsi"/>
                <w:lang w:val="en-NZ"/>
              </w:rPr>
              <w:t>_/</w:t>
            </w:r>
            <w:r w:rsidR="009A12F9">
              <w:rPr>
                <w:rFonts w:cstheme="minorHAnsi"/>
                <w:lang w:val="en-NZ"/>
              </w:rPr>
              <w:t>20</w:t>
            </w:r>
          </w:p>
        </w:tc>
      </w:tr>
      <w:tr w:rsidR="00935D02" w:rsidRPr="00EC6406" w14:paraId="47700A7D" w14:textId="77777777" w:rsidTr="009A12F9">
        <w:trPr>
          <w:gridAfter w:val="1"/>
          <w:wAfter w:w="4" w:type="pct"/>
        </w:trPr>
        <w:tc>
          <w:tcPr>
            <w:tcW w:w="113" w:type="pct"/>
          </w:tcPr>
          <w:p w14:paraId="57C2EC78" w14:textId="77777777" w:rsidR="00935D02" w:rsidRPr="00EC6406" w:rsidRDefault="00935D02" w:rsidP="00935D02">
            <w:pPr>
              <w:rPr>
                <w:rFonts w:cstheme="minorHAnsi"/>
                <w:lang w:val="en-NZ"/>
              </w:rPr>
            </w:pPr>
            <w:bookmarkStart w:id="2" w:name="_Hlk96516509"/>
            <w:r w:rsidRPr="00EC6406">
              <w:rPr>
                <w:rFonts w:cstheme="minorHAnsi"/>
                <w:lang w:val="en-NZ"/>
              </w:rPr>
              <w:t>4</w:t>
            </w:r>
          </w:p>
        </w:tc>
        <w:tc>
          <w:tcPr>
            <w:tcW w:w="684" w:type="pct"/>
          </w:tcPr>
          <w:p w14:paraId="6BF6AC08" w14:textId="662C0324" w:rsidR="00935D02" w:rsidRPr="00EC6406" w:rsidRDefault="00935D02" w:rsidP="00935D02">
            <w:pPr>
              <w:rPr>
                <w:rFonts w:cstheme="minorHAnsi"/>
                <w:sz w:val="20"/>
                <w:szCs w:val="20"/>
                <w:lang w:val="en-NZ"/>
              </w:rPr>
            </w:pPr>
            <w:r w:rsidRPr="00EC6406">
              <w:rPr>
                <w:rFonts w:cstheme="minorHAnsi"/>
                <w:sz w:val="20"/>
                <w:szCs w:val="20"/>
                <w:lang w:val="en-NZ"/>
              </w:rPr>
              <w:t>Prototype development</w:t>
            </w:r>
            <w:r w:rsidR="007523BA">
              <w:rPr>
                <w:rFonts w:cstheme="minorHAnsi"/>
                <w:sz w:val="20"/>
                <w:szCs w:val="20"/>
                <w:lang w:val="en-NZ"/>
              </w:rPr>
              <w:t xml:space="preserve"> (as detailed in outputs of project scope)</w:t>
            </w:r>
          </w:p>
        </w:tc>
        <w:tc>
          <w:tcPr>
            <w:tcW w:w="844" w:type="pct"/>
          </w:tcPr>
          <w:p w14:paraId="71329315" w14:textId="77777777" w:rsidR="00935D02" w:rsidRPr="00EC6406" w:rsidRDefault="00935D02" w:rsidP="00935D02">
            <w:pPr>
              <w:rPr>
                <w:rFonts w:cstheme="minorHAnsi"/>
                <w:sz w:val="20"/>
                <w:szCs w:val="20"/>
                <w:lang w:val="en-NZ"/>
              </w:rPr>
            </w:pPr>
            <w:r w:rsidRPr="00EC6406">
              <w:rPr>
                <w:rFonts w:cstheme="minorHAnsi"/>
                <w:sz w:val="20"/>
                <w:szCs w:val="20"/>
                <w:lang w:val="en-NZ"/>
              </w:rPr>
              <w:t>Very few parts of the prototype have been started.</w:t>
            </w:r>
          </w:p>
        </w:tc>
        <w:tc>
          <w:tcPr>
            <w:tcW w:w="925" w:type="pct"/>
          </w:tcPr>
          <w:p w14:paraId="3C418749" w14:textId="77777777" w:rsidR="00935D02" w:rsidRPr="00EC6406" w:rsidRDefault="00935D02" w:rsidP="00935D02">
            <w:pPr>
              <w:rPr>
                <w:rFonts w:cstheme="minorHAnsi"/>
                <w:sz w:val="20"/>
                <w:szCs w:val="20"/>
                <w:lang w:val="en-NZ"/>
              </w:rPr>
            </w:pPr>
            <w:r w:rsidRPr="00EC6406">
              <w:rPr>
                <w:rFonts w:cstheme="minorHAnsi"/>
                <w:sz w:val="20"/>
                <w:szCs w:val="20"/>
                <w:lang w:val="en-NZ"/>
              </w:rPr>
              <w:t>Some important parts of the prototype have been started.</w:t>
            </w:r>
          </w:p>
        </w:tc>
        <w:tc>
          <w:tcPr>
            <w:tcW w:w="1016" w:type="pct"/>
          </w:tcPr>
          <w:p w14:paraId="38EFE2B2" w14:textId="77777777" w:rsidR="00935D02" w:rsidRPr="00EC6406" w:rsidRDefault="00935D02" w:rsidP="00935D02">
            <w:pPr>
              <w:rPr>
                <w:rFonts w:cstheme="minorHAnsi"/>
                <w:sz w:val="20"/>
                <w:szCs w:val="20"/>
                <w:lang w:val="en-NZ"/>
              </w:rPr>
            </w:pPr>
            <w:r w:rsidRPr="00EC6406">
              <w:rPr>
                <w:rFonts w:cstheme="minorHAnsi"/>
                <w:sz w:val="20"/>
                <w:szCs w:val="20"/>
                <w:lang w:val="en-NZ"/>
              </w:rPr>
              <w:t>Most of the parts of the prototype have been started, some are ready for testing.</w:t>
            </w:r>
          </w:p>
        </w:tc>
        <w:tc>
          <w:tcPr>
            <w:tcW w:w="1106" w:type="pct"/>
          </w:tcPr>
          <w:p w14:paraId="65D8A512" w14:textId="1C627941" w:rsidR="00935D02" w:rsidRPr="00EC6406" w:rsidRDefault="00935D02" w:rsidP="00BA277D">
            <w:pPr>
              <w:rPr>
                <w:rFonts w:cstheme="minorHAnsi"/>
                <w:sz w:val="20"/>
                <w:szCs w:val="20"/>
                <w:lang w:val="en-NZ"/>
              </w:rPr>
            </w:pPr>
            <w:r w:rsidRPr="00EC6406">
              <w:rPr>
                <w:rFonts w:cstheme="minorHAnsi"/>
                <w:sz w:val="20"/>
                <w:szCs w:val="20"/>
                <w:lang w:val="en-NZ"/>
              </w:rPr>
              <w:t>The 1</w:t>
            </w:r>
            <w:r w:rsidRPr="00EC6406">
              <w:rPr>
                <w:rFonts w:cstheme="minorHAnsi"/>
                <w:sz w:val="20"/>
                <w:szCs w:val="20"/>
                <w:vertAlign w:val="superscript"/>
                <w:lang w:val="en-NZ"/>
              </w:rPr>
              <w:t>st</w:t>
            </w:r>
            <w:r w:rsidRPr="00EC6406">
              <w:rPr>
                <w:rFonts w:cstheme="minorHAnsi"/>
                <w:sz w:val="20"/>
                <w:szCs w:val="20"/>
                <w:lang w:val="en-NZ"/>
              </w:rPr>
              <w:t xml:space="preserve"> prototype</w:t>
            </w:r>
            <w:r w:rsidR="00BA277D" w:rsidRPr="00EC6406">
              <w:rPr>
                <w:rFonts w:cstheme="minorHAnsi"/>
                <w:sz w:val="20"/>
                <w:szCs w:val="20"/>
                <w:lang w:val="en-NZ"/>
              </w:rPr>
              <w:t xml:space="preserve">s </w:t>
            </w:r>
            <w:r w:rsidR="00C90720" w:rsidRPr="00EC6406">
              <w:rPr>
                <w:rFonts w:cstheme="minorHAnsi"/>
                <w:sz w:val="20"/>
                <w:szCs w:val="20"/>
                <w:lang w:val="en-NZ"/>
              </w:rPr>
              <w:t>have largely</w:t>
            </w:r>
            <w:r w:rsidRPr="00EC6406">
              <w:rPr>
                <w:rFonts w:cstheme="minorHAnsi"/>
                <w:sz w:val="20"/>
                <w:szCs w:val="20"/>
                <w:lang w:val="en-NZ"/>
              </w:rPr>
              <w:t xml:space="preserve"> been completed and </w:t>
            </w:r>
            <w:r w:rsidR="00BA277D" w:rsidRPr="00EC6406">
              <w:rPr>
                <w:rFonts w:cstheme="minorHAnsi"/>
                <w:sz w:val="20"/>
                <w:szCs w:val="20"/>
                <w:lang w:val="en-NZ"/>
              </w:rPr>
              <w:t>are being tested</w:t>
            </w:r>
          </w:p>
        </w:tc>
        <w:tc>
          <w:tcPr>
            <w:tcW w:w="309" w:type="pct"/>
          </w:tcPr>
          <w:p w14:paraId="43419EA5" w14:textId="325752E3" w:rsidR="00935D02" w:rsidRPr="00EC6406" w:rsidRDefault="00AC7187" w:rsidP="00935D02">
            <w:pPr>
              <w:rPr>
                <w:rFonts w:cstheme="minorHAnsi"/>
                <w:lang w:val="en-NZ"/>
              </w:rPr>
            </w:pPr>
            <w:r w:rsidRPr="00EC6406">
              <w:rPr>
                <w:rFonts w:cstheme="minorHAnsi"/>
                <w:lang w:val="en-NZ"/>
              </w:rPr>
              <w:t>_/</w:t>
            </w:r>
            <w:r w:rsidR="009A12F9">
              <w:rPr>
                <w:rFonts w:cstheme="minorHAnsi"/>
                <w:lang w:val="en-NZ"/>
              </w:rPr>
              <w:t>30</w:t>
            </w:r>
          </w:p>
        </w:tc>
      </w:tr>
      <w:bookmarkEnd w:id="2"/>
      <w:tr w:rsidR="00935D02" w:rsidRPr="00EC6406" w14:paraId="244C9F7E" w14:textId="77777777" w:rsidTr="009A12F9">
        <w:trPr>
          <w:gridAfter w:val="1"/>
          <w:wAfter w:w="4" w:type="pct"/>
        </w:trPr>
        <w:tc>
          <w:tcPr>
            <w:tcW w:w="113" w:type="pct"/>
          </w:tcPr>
          <w:p w14:paraId="304F427D" w14:textId="77777777" w:rsidR="00935D02" w:rsidRPr="00EC6406" w:rsidRDefault="00935D02" w:rsidP="00935D02">
            <w:pPr>
              <w:rPr>
                <w:rFonts w:cstheme="minorHAnsi"/>
                <w:lang w:val="en-NZ"/>
              </w:rPr>
            </w:pPr>
            <w:r w:rsidRPr="00EC6406">
              <w:rPr>
                <w:rFonts w:cstheme="minorHAnsi"/>
                <w:lang w:val="en-NZ"/>
              </w:rPr>
              <w:t>5</w:t>
            </w:r>
          </w:p>
        </w:tc>
        <w:tc>
          <w:tcPr>
            <w:tcW w:w="684" w:type="pct"/>
          </w:tcPr>
          <w:p w14:paraId="6BB69085" w14:textId="7AF9FC9F" w:rsidR="00935D02" w:rsidRPr="00EC6406" w:rsidRDefault="00C90720" w:rsidP="00935D02">
            <w:pPr>
              <w:rPr>
                <w:rFonts w:cstheme="minorHAnsi"/>
                <w:sz w:val="20"/>
                <w:szCs w:val="20"/>
                <w:lang w:val="en-NZ"/>
              </w:rPr>
            </w:pPr>
            <w:r w:rsidRPr="00EC6406">
              <w:rPr>
                <w:rFonts w:cstheme="minorHAnsi"/>
                <w:sz w:val="20"/>
                <w:szCs w:val="20"/>
                <w:lang w:val="en-NZ"/>
              </w:rPr>
              <w:t>Testing</w:t>
            </w:r>
            <w:r w:rsidR="009A12F9">
              <w:rPr>
                <w:rFonts w:cstheme="minorHAnsi"/>
                <w:sz w:val="20"/>
                <w:szCs w:val="20"/>
                <w:lang w:val="en-NZ"/>
              </w:rPr>
              <w:t xml:space="preserve">, </w:t>
            </w:r>
            <w:r w:rsidRPr="00EC6406">
              <w:rPr>
                <w:rFonts w:cstheme="minorHAnsi"/>
                <w:sz w:val="20"/>
                <w:szCs w:val="20"/>
                <w:lang w:val="en-NZ"/>
              </w:rPr>
              <w:t xml:space="preserve">Validation </w:t>
            </w:r>
            <w:r w:rsidR="009A12F9">
              <w:rPr>
                <w:rFonts w:cstheme="minorHAnsi"/>
                <w:sz w:val="20"/>
                <w:szCs w:val="20"/>
                <w:lang w:val="en-NZ"/>
              </w:rPr>
              <w:t xml:space="preserve">and Feasibility (technical, financial etc.) </w:t>
            </w:r>
            <w:r w:rsidRPr="00EC6406">
              <w:rPr>
                <w:rFonts w:cstheme="minorHAnsi"/>
                <w:sz w:val="20"/>
                <w:szCs w:val="20"/>
                <w:lang w:val="en-NZ"/>
              </w:rPr>
              <w:t>of Proposed solutions</w:t>
            </w:r>
          </w:p>
        </w:tc>
        <w:tc>
          <w:tcPr>
            <w:tcW w:w="844" w:type="pct"/>
          </w:tcPr>
          <w:p w14:paraId="55D339B9" w14:textId="43A0A7F2" w:rsidR="00935D02" w:rsidRPr="00EC6406" w:rsidRDefault="00935D02" w:rsidP="00935D02">
            <w:pPr>
              <w:rPr>
                <w:rFonts w:cstheme="minorHAnsi"/>
                <w:sz w:val="20"/>
                <w:szCs w:val="20"/>
                <w:lang w:val="en-NZ"/>
              </w:rPr>
            </w:pPr>
            <w:r w:rsidRPr="00EC6406">
              <w:rPr>
                <w:rFonts w:cstheme="minorHAnsi"/>
                <w:sz w:val="20"/>
                <w:szCs w:val="20"/>
                <w:lang w:val="en-NZ"/>
              </w:rPr>
              <w:t xml:space="preserve">No or very </w:t>
            </w:r>
            <w:r w:rsidR="003904B4">
              <w:rPr>
                <w:rFonts w:cstheme="minorHAnsi"/>
                <w:sz w:val="20"/>
                <w:szCs w:val="20"/>
                <w:lang w:val="en-NZ"/>
              </w:rPr>
              <w:t>few</w:t>
            </w:r>
            <w:r w:rsidRPr="00EC6406">
              <w:rPr>
                <w:rFonts w:cstheme="minorHAnsi"/>
                <w:sz w:val="20"/>
                <w:szCs w:val="20"/>
                <w:lang w:val="en-NZ"/>
              </w:rPr>
              <w:t xml:space="preserve"> plans for testing.</w:t>
            </w:r>
            <w:r w:rsidR="009A12F9">
              <w:rPr>
                <w:rFonts w:cstheme="minorHAnsi"/>
                <w:sz w:val="20"/>
                <w:szCs w:val="20"/>
                <w:lang w:val="en-NZ"/>
              </w:rPr>
              <w:t xml:space="preserve"> Unable to discuss feasibility.</w:t>
            </w:r>
            <w:r w:rsidRPr="00EC6406">
              <w:rPr>
                <w:rFonts w:cstheme="minorHAnsi"/>
                <w:sz w:val="20"/>
                <w:szCs w:val="20"/>
                <w:lang w:val="en-NZ"/>
              </w:rPr>
              <w:t xml:space="preserve"> </w:t>
            </w:r>
          </w:p>
        </w:tc>
        <w:tc>
          <w:tcPr>
            <w:tcW w:w="925" w:type="pct"/>
          </w:tcPr>
          <w:p w14:paraId="235A4E58" w14:textId="268FE667" w:rsidR="00935D02" w:rsidRPr="00EC6406" w:rsidRDefault="00935D02" w:rsidP="00935D02">
            <w:pPr>
              <w:rPr>
                <w:rFonts w:cstheme="minorHAnsi"/>
                <w:sz w:val="20"/>
                <w:szCs w:val="20"/>
                <w:lang w:val="en-NZ"/>
              </w:rPr>
            </w:pPr>
            <w:r w:rsidRPr="00EC6406">
              <w:rPr>
                <w:rFonts w:cstheme="minorHAnsi"/>
                <w:sz w:val="20"/>
                <w:szCs w:val="20"/>
                <w:lang w:val="en-NZ"/>
              </w:rPr>
              <w:t>Some p</w:t>
            </w:r>
            <w:r w:rsidR="009A12F9">
              <w:rPr>
                <w:rFonts w:cstheme="minorHAnsi"/>
                <w:sz w:val="20"/>
                <w:szCs w:val="20"/>
                <w:lang w:val="en-NZ"/>
              </w:rPr>
              <w:t>rocedures</w:t>
            </w:r>
            <w:r w:rsidRPr="00EC6406">
              <w:rPr>
                <w:rFonts w:cstheme="minorHAnsi"/>
                <w:sz w:val="20"/>
                <w:szCs w:val="20"/>
                <w:lang w:val="en-NZ"/>
              </w:rPr>
              <w:t xml:space="preserve"> for testing</w:t>
            </w:r>
            <w:r w:rsidR="009A12F9">
              <w:rPr>
                <w:rFonts w:cstheme="minorHAnsi"/>
                <w:sz w:val="20"/>
                <w:szCs w:val="20"/>
                <w:lang w:val="en-NZ"/>
              </w:rPr>
              <w:t>, some technical or other feasibility shown (</w:t>
            </w:r>
            <w:r w:rsidR="007523BA">
              <w:rPr>
                <w:rFonts w:cstheme="minorHAnsi"/>
                <w:sz w:val="20"/>
                <w:szCs w:val="20"/>
                <w:lang w:val="en-NZ"/>
              </w:rPr>
              <w:t>e.g.,</w:t>
            </w:r>
            <w:r w:rsidR="009A12F9">
              <w:rPr>
                <w:rFonts w:cstheme="minorHAnsi"/>
                <w:sz w:val="20"/>
                <w:szCs w:val="20"/>
                <w:lang w:val="en-NZ"/>
              </w:rPr>
              <w:t xml:space="preserve"> design calcs, how to make etc.)</w:t>
            </w:r>
            <w:r w:rsidRPr="00EC6406">
              <w:rPr>
                <w:rFonts w:cstheme="minorHAnsi"/>
                <w:sz w:val="20"/>
                <w:szCs w:val="20"/>
                <w:lang w:val="en-NZ"/>
              </w:rPr>
              <w:t xml:space="preserve"> </w:t>
            </w:r>
          </w:p>
        </w:tc>
        <w:tc>
          <w:tcPr>
            <w:tcW w:w="1016" w:type="pct"/>
          </w:tcPr>
          <w:p w14:paraId="5A7C3B2B" w14:textId="13114ABB" w:rsidR="00935D02" w:rsidRPr="00EC6406" w:rsidRDefault="00935D02" w:rsidP="00935D02">
            <w:pPr>
              <w:rPr>
                <w:rFonts w:cstheme="minorHAnsi"/>
                <w:sz w:val="20"/>
                <w:szCs w:val="20"/>
                <w:lang w:val="en-NZ"/>
              </w:rPr>
            </w:pPr>
            <w:r w:rsidRPr="00EC6406">
              <w:rPr>
                <w:rFonts w:cstheme="minorHAnsi"/>
                <w:sz w:val="20"/>
                <w:szCs w:val="20"/>
                <w:lang w:val="en-NZ"/>
              </w:rPr>
              <w:t>Clear and relevant testing plans made</w:t>
            </w:r>
            <w:r w:rsidR="009A12F9">
              <w:rPr>
                <w:rFonts w:cstheme="minorHAnsi"/>
                <w:sz w:val="20"/>
                <w:szCs w:val="20"/>
                <w:lang w:val="en-NZ"/>
              </w:rPr>
              <w:t xml:space="preserve"> and demonstrate how solution is validated. Feasibility is clearly demonstrated</w:t>
            </w:r>
            <w:r w:rsidRPr="00EC6406">
              <w:rPr>
                <w:rFonts w:cstheme="minorHAnsi"/>
                <w:sz w:val="20"/>
                <w:szCs w:val="20"/>
                <w:lang w:val="en-NZ"/>
              </w:rPr>
              <w:t xml:space="preserve"> </w:t>
            </w:r>
          </w:p>
        </w:tc>
        <w:tc>
          <w:tcPr>
            <w:tcW w:w="1106" w:type="pct"/>
          </w:tcPr>
          <w:p w14:paraId="6AF6B91C" w14:textId="0002826C" w:rsidR="00935D02" w:rsidRPr="00EC6406" w:rsidRDefault="00935D02" w:rsidP="00935D02">
            <w:pPr>
              <w:rPr>
                <w:rFonts w:cstheme="minorHAnsi"/>
                <w:sz w:val="20"/>
                <w:szCs w:val="20"/>
                <w:lang w:val="en-NZ"/>
              </w:rPr>
            </w:pPr>
            <w:r w:rsidRPr="00EC6406">
              <w:rPr>
                <w:rFonts w:cstheme="minorHAnsi"/>
                <w:sz w:val="20"/>
                <w:szCs w:val="20"/>
                <w:lang w:val="en-NZ"/>
              </w:rPr>
              <w:t xml:space="preserve">Testing procedures are well thought out and underway.  Important parts of the prototype are </w:t>
            </w:r>
            <w:r w:rsidR="007523BA">
              <w:rPr>
                <w:rFonts w:cstheme="minorHAnsi"/>
                <w:sz w:val="20"/>
                <w:szCs w:val="20"/>
                <w:lang w:val="en-NZ"/>
              </w:rPr>
              <w:t>being</w:t>
            </w:r>
            <w:r w:rsidRPr="00EC6406">
              <w:rPr>
                <w:rFonts w:cstheme="minorHAnsi"/>
                <w:sz w:val="20"/>
                <w:szCs w:val="20"/>
                <w:lang w:val="en-NZ"/>
              </w:rPr>
              <w:t xml:space="preserve"> tested</w:t>
            </w:r>
            <w:r w:rsidR="007523BA">
              <w:rPr>
                <w:rFonts w:cstheme="minorHAnsi"/>
                <w:sz w:val="20"/>
                <w:szCs w:val="20"/>
                <w:lang w:val="en-NZ"/>
              </w:rPr>
              <w:t>/reviewed including H&amp;S design.</w:t>
            </w:r>
          </w:p>
        </w:tc>
        <w:tc>
          <w:tcPr>
            <w:tcW w:w="309" w:type="pct"/>
          </w:tcPr>
          <w:p w14:paraId="162854DF" w14:textId="4518FDBA" w:rsidR="00935D02" w:rsidRPr="00EC6406" w:rsidRDefault="00AC7187" w:rsidP="00935D02">
            <w:pPr>
              <w:rPr>
                <w:rFonts w:cstheme="minorHAnsi"/>
                <w:lang w:val="en-NZ"/>
              </w:rPr>
            </w:pPr>
            <w:r w:rsidRPr="00EC6406">
              <w:rPr>
                <w:rFonts w:cstheme="minorHAnsi"/>
                <w:lang w:val="en-NZ"/>
              </w:rPr>
              <w:t>_/</w:t>
            </w:r>
            <w:r w:rsidR="009A12F9">
              <w:rPr>
                <w:rFonts w:cstheme="minorHAnsi"/>
                <w:lang w:val="en-NZ"/>
              </w:rPr>
              <w:t>20</w:t>
            </w:r>
          </w:p>
        </w:tc>
      </w:tr>
      <w:tr w:rsidR="00BA277D" w:rsidRPr="00EC6406" w14:paraId="3D478520" w14:textId="77777777" w:rsidTr="009A12F9">
        <w:trPr>
          <w:gridAfter w:val="1"/>
          <w:wAfter w:w="4" w:type="pct"/>
        </w:trPr>
        <w:tc>
          <w:tcPr>
            <w:tcW w:w="113" w:type="pct"/>
          </w:tcPr>
          <w:p w14:paraId="2A8F6C42" w14:textId="77777777" w:rsidR="00AD1D24" w:rsidRPr="00EC6406" w:rsidRDefault="00BA277D" w:rsidP="005C1720">
            <w:pPr>
              <w:rPr>
                <w:rFonts w:cstheme="minorHAnsi"/>
                <w:lang w:val="en-NZ"/>
              </w:rPr>
            </w:pPr>
            <w:r w:rsidRPr="00EC6406">
              <w:rPr>
                <w:rFonts w:cstheme="minorHAnsi"/>
                <w:lang w:val="en-NZ"/>
              </w:rPr>
              <w:t>6</w:t>
            </w:r>
          </w:p>
        </w:tc>
        <w:tc>
          <w:tcPr>
            <w:tcW w:w="684" w:type="pct"/>
          </w:tcPr>
          <w:p w14:paraId="5B38DE64" w14:textId="69868433" w:rsidR="00AD1D24" w:rsidRPr="00EC6406" w:rsidRDefault="00AD1D24" w:rsidP="005C1720">
            <w:pPr>
              <w:rPr>
                <w:rFonts w:cstheme="minorHAnsi"/>
                <w:sz w:val="20"/>
                <w:szCs w:val="20"/>
                <w:lang w:val="en-NZ"/>
              </w:rPr>
            </w:pPr>
            <w:r w:rsidRPr="00EC6406">
              <w:rPr>
                <w:rFonts w:cstheme="minorHAnsi"/>
                <w:sz w:val="20"/>
                <w:szCs w:val="20"/>
                <w:lang w:val="en-NZ"/>
              </w:rPr>
              <w:t>Project Planning &amp; Management</w:t>
            </w:r>
            <w:r w:rsidR="009A12F9">
              <w:rPr>
                <w:rFonts w:cstheme="minorHAnsi"/>
                <w:sz w:val="20"/>
                <w:szCs w:val="20"/>
                <w:lang w:val="en-NZ"/>
              </w:rPr>
              <w:t xml:space="preserve"> (demonstrate what is left to do and how it </w:t>
            </w:r>
            <w:r w:rsidR="007523BA">
              <w:rPr>
                <w:rFonts w:cstheme="minorHAnsi"/>
                <w:sz w:val="20"/>
                <w:szCs w:val="20"/>
                <w:lang w:val="en-NZ"/>
              </w:rPr>
              <w:t xml:space="preserve">will be </w:t>
            </w:r>
            <w:r w:rsidR="009A12F9">
              <w:rPr>
                <w:rFonts w:cstheme="minorHAnsi"/>
                <w:sz w:val="20"/>
                <w:szCs w:val="20"/>
                <w:lang w:val="en-NZ"/>
              </w:rPr>
              <w:t>managed</w:t>
            </w:r>
            <w:r w:rsidR="007523BA">
              <w:rPr>
                <w:rFonts w:cstheme="minorHAnsi"/>
                <w:sz w:val="20"/>
                <w:szCs w:val="20"/>
                <w:lang w:val="en-NZ"/>
              </w:rPr>
              <w:t xml:space="preserve"> and any change in scope)</w:t>
            </w:r>
          </w:p>
        </w:tc>
        <w:tc>
          <w:tcPr>
            <w:tcW w:w="844" w:type="pct"/>
          </w:tcPr>
          <w:p w14:paraId="2FB887EF" w14:textId="77777777" w:rsidR="00AD1D24" w:rsidRPr="00EC6406" w:rsidRDefault="00BA277D" w:rsidP="00BA277D">
            <w:pPr>
              <w:rPr>
                <w:rFonts w:cstheme="minorHAnsi"/>
                <w:sz w:val="20"/>
                <w:szCs w:val="20"/>
                <w:lang w:val="en-NZ"/>
              </w:rPr>
            </w:pPr>
            <w:r w:rsidRPr="00EC6406">
              <w:rPr>
                <w:rFonts w:cstheme="minorHAnsi"/>
                <w:sz w:val="20"/>
                <w:szCs w:val="20"/>
                <w:lang w:val="en-NZ"/>
              </w:rPr>
              <w:t xml:space="preserve">Limited project planning. Unable to demonstrate individual team members responsibilities within the plan and its implementation </w:t>
            </w:r>
            <w:r w:rsidR="00AD1D24" w:rsidRPr="00EC6406">
              <w:rPr>
                <w:rFonts w:cstheme="minorHAnsi"/>
                <w:sz w:val="20"/>
                <w:szCs w:val="20"/>
                <w:lang w:val="en-NZ"/>
              </w:rPr>
              <w:t>Unclear future (next week’s) plans</w:t>
            </w:r>
          </w:p>
        </w:tc>
        <w:tc>
          <w:tcPr>
            <w:tcW w:w="925" w:type="pct"/>
          </w:tcPr>
          <w:p w14:paraId="55439AFD" w14:textId="77777777" w:rsidR="00AD1D24" w:rsidRPr="00EC6406" w:rsidRDefault="00AD1D24" w:rsidP="005C1720">
            <w:pPr>
              <w:rPr>
                <w:rFonts w:cstheme="minorHAnsi"/>
                <w:sz w:val="20"/>
                <w:szCs w:val="20"/>
                <w:lang w:val="en-NZ"/>
              </w:rPr>
            </w:pPr>
            <w:r w:rsidRPr="00EC6406">
              <w:rPr>
                <w:rFonts w:cstheme="minorHAnsi"/>
                <w:sz w:val="20"/>
                <w:szCs w:val="20"/>
                <w:lang w:val="en-NZ"/>
              </w:rPr>
              <w:t>Sound understanding of the project plan by the team, how it contributes to successful project completion and of individual responsibilities to implementation. Some plans for next week.</w:t>
            </w:r>
          </w:p>
        </w:tc>
        <w:tc>
          <w:tcPr>
            <w:tcW w:w="1016" w:type="pct"/>
          </w:tcPr>
          <w:p w14:paraId="1D9DBA79" w14:textId="458D977C" w:rsidR="00AD1D24" w:rsidRPr="00EC6406" w:rsidRDefault="00AD1D24" w:rsidP="005C1720">
            <w:pPr>
              <w:rPr>
                <w:rFonts w:cstheme="minorHAnsi"/>
                <w:sz w:val="20"/>
                <w:szCs w:val="20"/>
                <w:lang w:val="en-NZ"/>
              </w:rPr>
            </w:pPr>
            <w:r w:rsidRPr="00EC6406">
              <w:rPr>
                <w:rFonts w:cstheme="minorHAnsi"/>
                <w:sz w:val="20"/>
                <w:szCs w:val="20"/>
                <w:lang w:val="en-NZ"/>
              </w:rPr>
              <w:t xml:space="preserve">Clearly understand the project plan and </w:t>
            </w:r>
            <w:r w:rsidR="009A12F9" w:rsidRPr="00EC6406">
              <w:rPr>
                <w:rFonts w:cstheme="minorHAnsi"/>
                <w:sz w:val="20"/>
                <w:szCs w:val="20"/>
                <w:lang w:val="en-NZ"/>
              </w:rPr>
              <w:t>can</w:t>
            </w:r>
            <w:r w:rsidRPr="00EC6406">
              <w:rPr>
                <w:rFonts w:cstheme="minorHAnsi"/>
                <w:sz w:val="20"/>
                <w:szCs w:val="20"/>
                <w:lang w:val="en-NZ"/>
              </w:rPr>
              <w:t xml:space="preserve"> demonstrate the development of the plan and its on-going revision to meet project goals. Good progress against project timeline</w:t>
            </w:r>
          </w:p>
        </w:tc>
        <w:tc>
          <w:tcPr>
            <w:tcW w:w="1106" w:type="pct"/>
          </w:tcPr>
          <w:p w14:paraId="47077046" w14:textId="77777777" w:rsidR="00AD1D24" w:rsidRPr="00EC6406" w:rsidRDefault="00AD1D24" w:rsidP="005C1720">
            <w:pPr>
              <w:rPr>
                <w:rFonts w:cstheme="minorHAnsi"/>
                <w:sz w:val="20"/>
                <w:szCs w:val="20"/>
                <w:lang w:val="en-NZ"/>
              </w:rPr>
            </w:pPr>
            <w:r w:rsidRPr="00EC6406">
              <w:rPr>
                <w:rFonts w:cstheme="minorHAnsi"/>
                <w:sz w:val="20"/>
                <w:szCs w:val="20"/>
                <w:lang w:val="en-NZ"/>
              </w:rPr>
              <w:t>Clearly demonstrate a highly mature approach to project planning recognizing implications related to risks, unknowns, changes in stakeholder requirements etc. Clear allocation of team tasks. Very clear plans going forward</w:t>
            </w:r>
          </w:p>
        </w:tc>
        <w:tc>
          <w:tcPr>
            <w:tcW w:w="309" w:type="pct"/>
          </w:tcPr>
          <w:p w14:paraId="036B0FBD" w14:textId="36176249" w:rsidR="00AD1D24" w:rsidRPr="00EC6406" w:rsidRDefault="00AC7187" w:rsidP="005C1720">
            <w:pPr>
              <w:rPr>
                <w:rFonts w:cstheme="minorHAnsi"/>
                <w:lang w:val="en-NZ"/>
              </w:rPr>
            </w:pPr>
            <w:r w:rsidRPr="00EC6406">
              <w:rPr>
                <w:rFonts w:cstheme="minorHAnsi"/>
                <w:lang w:val="en-NZ"/>
              </w:rPr>
              <w:t>_/</w:t>
            </w:r>
            <w:r w:rsidR="009A12F9">
              <w:rPr>
                <w:rFonts w:cstheme="minorHAnsi"/>
                <w:lang w:val="en-NZ"/>
              </w:rPr>
              <w:t>5</w:t>
            </w:r>
          </w:p>
        </w:tc>
      </w:tr>
      <w:tr w:rsidR="005A4744" w:rsidRPr="00EC6406" w14:paraId="7336F885" w14:textId="77777777" w:rsidTr="009A12F9">
        <w:trPr>
          <w:gridAfter w:val="1"/>
          <w:wAfter w:w="4" w:type="pct"/>
          <w:cantSplit/>
        </w:trPr>
        <w:tc>
          <w:tcPr>
            <w:tcW w:w="113" w:type="pct"/>
          </w:tcPr>
          <w:p w14:paraId="1612AFFE" w14:textId="0497B495" w:rsidR="005A4744" w:rsidRPr="00EC6406" w:rsidRDefault="005A4744" w:rsidP="009A12F9">
            <w:pPr>
              <w:rPr>
                <w:rFonts w:cstheme="minorHAnsi"/>
              </w:rPr>
            </w:pPr>
            <w:r>
              <w:rPr>
                <w:rFonts w:cstheme="minorHAnsi"/>
              </w:rPr>
              <w:t>7</w:t>
            </w:r>
          </w:p>
        </w:tc>
        <w:tc>
          <w:tcPr>
            <w:tcW w:w="684" w:type="pct"/>
          </w:tcPr>
          <w:p w14:paraId="65F671A5" w14:textId="6CD5AC7D" w:rsidR="005A4744" w:rsidRPr="00EC6406" w:rsidRDefault="005A4744" w:rsidP="009A12F9">
            <w:pPr>
              <w:spacing w:after="120"/>
              <w:rPr>
                <w:rFonts w:cstheme="minorHAnsi"/>
              </w:rPr>
            </w:pPr>
            <w:r>
              <w:rPr>
                <w:sz w:val="20"/>
                <w:szCs w:val="20"/>
              </w:rPr>
              <w:t>Professionalism and Contextual consideration as appropriate*</w:t>
            </w:r>
          </w:p>
        </w:tc>
        <w:tc>
          <w:tcPr>
            <w:tcW w:w="844" w:type="pct"/>
          </w:tcPr>
          <w:p w14:paraId="3A72C6FF" w14:textId="5C47360A" w:rsidR="005A4744" w:rsidRPr="00EC6406" w:rsidRDefault="005A4744" w:rsidP="009A12F9">
            <w:pPr>
              <w:spacing w:after="120"/>
              <w:rPr>
                <w:rFonts w:cstheme="minorHAnsi"/>
              </w:rPr>
            </w:pPr>
            <w:r>
              <w:rPr>
                <w:sz w:val="20"/>
                <w:szCs w:val="20"/>
              </w:rPr>
              <w:t>Little or no evidence that the attributes for WA6, 7 and 8 are being considered</w:t>
            </w:r>
          </w:p>
        </w:tc>
        <w:tc>
          <w:tcPr>
            <w:tcW w:w="925" w:type="pct"/>
          </w:tcPr>
          <w:p w14:paraId="6048E85F" w14:textId="4305F744" w:rsidR="005A4744" w:rsidRPr="00EC6406" w:rsidRDefault="005A4744" w:rsidP="009A12F9">
            <w:pPr>
              <w:spacing w:after="120"/>
              <w:rPr>
                <w:rFonts w:cstheme="minorHAnsi"/>
              </w:rPr>
            </w:pPr>
            <w:r>
              <w:rPr>
                <w:sz w:val="20"/>
                <w:szCs w:val="20"/>
              </w:rPr>
              <w:t>Some consideration that the requirements for WA6, 7 and 8 form part of the project.</w:t>
            </w:r>
          </w:p>
        </w:tc>
        <w:tc>
          <w:tcPr>
            <w:tcW w:w="1016" w:type="pct"/>
          </w:tcPr>
          <w:p w14:paraId="68076624" w14:textId="5F1B5275" w:rsidR="005A4744" w:rsidRPr="00EC6406" w:rsidRDefault="005A4744" w:rsidP="009A12F9">
            <w:pPr>
              <w:rPr>
                <w:rFonts w:cstheme="minorHAnsi"/>
              </w:rPr>
            </w:pPr>
            <w:r>
              <w:rPr>
                <w:sz w:val="20"/>
                <w:szCs w:val="20"/>
              </w:rPr>
              <w:t>Active consideration of the requirements for WA6, 7 and 8 are part of the project</w:t>
            </w:r>
            <w:r w:rsidR="005B3019">
              <w:rPr>
                <w:sz w:val="20"/>
                <w:szCs w:val="20"/>
              </w:rPr>
              <w:t xml:space="preserve"> and being assessed at </w:t>
            </w:r>
            <w:r w:rsidR="00E442CF">
              <w:rPr>
                <w:sz w:val="20"/>
                <w:szCs w:val="20"/>
              </w:rPr>
              <w:t>different levels of consideration</w:t>
            </w:r>
            <w:r w:rsidR="005B3019">
              <w:rPr>
                <w:sz w:val="20"/>
                <w:szCs w:val="20"/>
              </w:rPr>
              <w:t>.</w:t>
            </w:r>
          </w:p>
        </w:tc>
        <w:tc>
          <w:tcPr>
            <w:tcW w:w="1106" w:type="pct"/>
          </w:tcPr>
          <w:p w14:paraId="7EE666EA" w14:textId="641F6DA7" w:rsidR="005A4744" w:rsidRPr="00EC6406" w:rsidRDefault="005A4744" w:rsidP="009A12F9">
            <w:pPr>
              <w:spacing w:after="120"/>
              <w:rPr>
                <w:rFonts w:cstheme="minorHAnsi"/>
              </w:rPr>
            </w:pPr>
            <w:r>
              <w:rPr>
                <w:sz w:val="20"/>
                <w:szCs w:val="20"/>
              </w:rPr>
              <w:t>Strategy formed and integration of the requirements for WA6, 7 and 8 into the project</w:t>
            </w:r>
            <w:r w:rsidR="005B3019">
              <w:rPr>
                <w:sz w:val="20"/>
                <w:szCs w:val="20"/>
              </w:rPr>
              <w:t xml:space="preserve"> at </w:t>
            </w:r>
            <w:r w:rsidR="00E442CF">
              <w:rPr>
                <w:sz w:val="20"/>
                <w:szCs w:val="20"/>
              </w:rPr>
              <w:t>different levels of consideration</w:t>
            </w:r>
            <w:r w:rsidR="005B3019">
              <w:rPr>
                <w:sz w:val="20"/>
                <w:szCs w:val="20"/>
              </w:rPr>
              <w:t>.</w:t>
            </w:r>
          </w:p>
        </w:tc>
        <w:tc>
          <w:tcPr>
            <w:tcW w:w="309" w:type="pct"/>
          </w:tcPr>
          <w:p w14:paraId="6807182A" w14:textId="61BDAA66" w:rsidR="005A4744" w:rsidRPr="00EC6406" w:rsidRDefault="00D70198" w:rsidP="009A12F9">
            <w:pPr>
              <w:rPr>
                <w:rFonts w:cstheme="minorHAnsi"/>
              </w:rPr>
            </w:pPr>
            <w:r w:rsidRPr="00EC6406">
              <w:rPr>
                <w:rFonts w:cstheme="minorHAnsi"/>
                <w:lang w:val="en-NZ"/>
              </w:rPr>
              <w:t>_/15</w:t>
            </w:r>
          </w:p>
        </w:tc>
      </w:tr>
      <w:tr w:rsidR="005A4744" w:rsidRPr="00EC6406" w14:paraId="5CBE97ED" w14:textId="77777777" w:rsidTr="009A12F9">
        <w:trPr>
          <w:gridAfter w:val="1"/>
          <w:wAfter w:w="4" w:type="pct"/>
        </w:trPr>
        <w:tc>
          <w:tcPr>
            <w:tcW w:w="113" w:type="pct"/>
          </w:tcPr>
          <w:p w14:paraId="24B682A4" w14:textId="77777777" w:rsidR="005A4744" w:rsidRPr="00EC6406" w:rsidRDefault="005A4744" w:rsidP="005A4744">
            <w:pPr>
              <w:rPr>
                <w:rFonts w:cstheme="minorHAnsi"/>
                <w:lang w:val="en-NZ"/>
              </w:rPr>
            </w:pPr>
          </w:p>
        </w:tc>
        <w:tc>
          <w:tcPr>
            <w:tcW w:w="684" w:type="pct"/>
          </w:tcPr>
          <w:p w14:paraId="08BE8B66" w14:textId="77777777" w:rsidR="005A4744" w:rsidRPr="00EC6406" w:rsidRDefault="005A4744" w:rsidP="005A4744">
            <w:pPr>
              <w:spacing w:before="120" w:after="120"/>
              <w:rPr>
                <w:rFonts w:cstheme="minorHAnsi"/>
                <w:lang w:val="en-NZ"/>
              </w:rPr>
            </w:pPr>
          </w:p>
        </w:tc>
        <w:tc>
          <w:tcPr>
            <w:tcW w:w="844" w:type="pct"/>
          </w:tcPr>
          <w:p w14:paraId="10F675EA" w14:textId="77777777" w:rsidR="005A4744" w:rsidRPr="00EC6406" w:rsidRDefault="005A4744" w:rsidP="005A4744">
            <w:pPr>
              <w:spacing w:before="120" w:after="120"/>
              <w:rPr>
                <w:rFonts w:cstheme="minorHAnsi"/>
                <w:lang w:val="en-NZ"/>
              </w:rPr>
            </w:pPr>
          </w:p>
        </w:tc>
        <w:tc>
          <w:tcPr>
            <w:tcW w:w="925" w:type="pct"/>
          </w:tcPr>
          <w:p w14:paraId="5A164BC7" w14:textId="77777777" w:rsidR="005A4744" w:rsidRPr="00EC6406" w:rsidRDefault="005A4744" w:rsidP="005A4744">
            <w:pPr>
              <w:spacing w:before="120" w:after="120"/>
              <w:rPr>
                <w:rFonts w:cstheme="minorHAnsi"/>
                <w:lang w:val="en-NZ"/>
              </w:rPr>
            </w:pPr>
          </w:p>
        </w:tc>
        <w:tc>
          <w:tcPr>
            <w:tcW w:w="1016" w:type="pct"/>
          </w:tcPr>
          <w:p w14:paraId="2465ECDB" w14:textId="77777777" w:rsidR="005A4744" w:rsidRPr="00EC6406" w:rsidRDefault="005A4744" w:rsidP="005A4744">
            <w:pPr>
              <w:spacing w:before="120"/>
              <w:rPr>
                <w:rFonts w:cstheme="minorHAnsi"/>
                <w:lang w:val="en-NZ"/>
              </w:rPr>
            </w:pPr>
          </w:p>
        </w:tc>
        <w:tc>
          <w:tcPr>
            <w:tcW w:w="1106" w:type="pct"/>
          </w:tcPr>
          <w:p w14:paraId="753C660C" w14:textId="77777777" w:rsidR="005A4744" w:rsidRPr="00EC6406" w:rsidRDefault="005A4744" w:rsidP="005A4744">
            <w:pPr>
              <w:spacing w:before="120" w:after="120"/>
              <w:rPr>
                <w:rFonts w:cstheme="minorHAnsi"/>
                <w:lang w:val="en-NZ"/>
              </w:rPr>
            </w:pPr>
          </w:p>
        </w:tc>
        <w:tc>
          <w:tcPr>
            <w:tcW w:w="309" w:type="pct"/>
          </w:tcPr>
          <w:p w14:paraId="2923C80E" w14:textId="77777777" w:rsidR="005A4744" w:rsidRPr="00EC6406" w:rsidRDefault="005A4744" w:rsidP="005A4744">
            <w:pPr>
              <w:rPr>
                <w:rFonts w:cstheme="minorHAnsi"/>
                <w:lang w:val="en-NZ"/>
              </w:rPr>
            </w:pPr>
            <w:r w:rsidRPr="00EC6406">
              <w:rPr>
                <w:rFonts w:cstheme="minorHAnsi"/>
                <w:lang w:val="en-NZ"/>
              </w:rPr>
              <w:t>___/100</w:t>
            </w:r>
          </w:p>
        </w:tc>
      </w:tr>
    </w:tbl>
    <w:p w14:paraId="57636CEB" w14:textId="588F21F4" w:rsidR="00D70198" w:rsidRPr="00000DD4" w:rsidRDefault="00D70198" w:rsidP="00D70198">
      <w:pPr>
        <w:spacing w:after="120" w:line="240" w:lineRule="auto"/>
      </w:pPr>
      <w:r>
        <w:lastRenderedPageBreak/>
        <w:t xml:space="preserve">* This refers to the following graduate attributes and need to be applied or considered in the project as appropriate. A team should be able to state why any element of these is not being considered in the project (mainly this refers to the </w:t>
      </w:r>
      <w:proofErr w:type="spellStart"/>
      <w:r>
        <w:t>Tiriti</w:t>
      </w:r>
      <w:proofErr w:type="spellEnd"/>
      <w:r>
        <w:t>, Health and Safety in Design and Sustainability.</w:t>
      </w:r>
      <w:r w:rsidR="005B3019">
        <w:t xml:space="preserve"> Consideration at the micro</w:t>
      </w:r>
      <w:r w:rsidR="00066C30">
        <w:t xml:space="preserve"> (project)</w:t>
      </w:r>
      <w:r w:rsidR="005B3019">
        <w:t xml:space="preserve"> and macro</w:t>
      </w:r>
      <w:r w:rsidR="00066C30">
        <w:t xml:space="preserve"> (community, industry or wider)</w:t>
      </w:r>
      <w:r w:rsidR="005B3019">
        <w:t xml:space="preserve"> level is dependent on the project – but teams should be able to demonstrate by the end of the project that an assessment has been made </w:t>
      </w:r>
      <w:r w:rsidR="008C1694">
        <w:t>with</w:t>
      </w:r>
      <w:r w:rsidR="005B3019">
        <w:t xml:space="preserve"> relevance and importan</w:t>
      </w:r>
      <w:r w:rsidR="008C1694">
        <w:t>ce of effects</w:t>
      </w:r>
      <w:r w:rsidR="005B3019">
        <w:t xml:space="preserve"> at each level and some analysis if appropriate.</w:t>
      </w:r>
    </w:p>
    <w:tbl>
      <w:tblPr>
        <w:tblW w:w="12000" w:type="dxa"/>
        <w:tblCellMar>
          <w:left w:w="0" w:type="dxa"/>
          <w:right w:w="0" w:type="dxa"/>
        </w:tblCellMar>
        <w:tblLook w:val="04A0" w:firstRow="1" w:lastRow="0" w:firstColumn="1" w:lastColumn="0" w:noHBand="0" w:noVBand="1"/>
      </w:tblPr>
      <w:tblGrid>
        <w:gridCol w:w="12000"/>
      </w:tblGrid>
      <w:tr w:rsidR="00D70198" w:rsidRPr="00000DD4" w14:paraId="34F6ECA3" w14:textId="77777777" w:rsidTr="00581B9A">
        <w:tc>
          <w:tcPr>
            <w:tcW w:w="120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C564738" w14:textId="77777777" w:rsidR="00D70198" w:rsidRPr="00000DD4" w:rsidRDefault="00D70198" w:rsidP="00581B9A">
            <w:pPr>
              <w:spacing w:after="120" w:line="240" w:lineRule="auto"/>
            </w:pPr>
            <w:r w:rsidRPr="00000DD4">
              <w:rPr>
                <w:b/>
                <w:bCs/>
              </w:rPr>
              <w:t>WA6</w:t>
            </w:r>
            <w:r w:rsidRPr="00000DD4">
              <w:t xml:space="preserve">: Apply reasoning informed by contextual knowledge to assess societal, health, safety, legal and cultural </w:t>
            </w:r>
            <w:proofErr w:type="gramStart"/>
            <w:r w:rsidRPr="00000DD4">
              <w:t>issues</w:t>
            </w:r>
            <w:proofErr w:type="gramEnd"/>
            <w:r w:rsidRPr="00000DD4">
              <w:t xml:space="preserve"> and the consequent responsibilities relevant to professional engineering practice and solutions to complex engineering problems</w:t>
            </w:r>
          </w:p>
        </w:tc>
      </w:tr>
      <w:tr w:rsidR="00D70198" w:rsidRPr="00000DD4" w14:paraId="73D7DD6E" w14:textId="77777777" w:rsidTr="00581B9A">
        <w:tc>
          <w:tcPr>
            <w:tcW w:w="120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E0F304" w14:textId="77777777" w:rsidR="00D70198" w:rsidRPr="00000DD4" w:rsidRDefault="00D70198" w:rsidP="00581B9A">
            <w:pPr>
              <w:spacing w:after="120" w:line="240" w:lineRule="auto"/>
            </w:pPr>
            <w:r w:rsidRPr="00000DD4">
              <w:rPr>
                <w:b/>
                <w:bCs/>
              </w:rPr>
              <w:t>WA7</w:t>
            </w:r>
            <w:r w:rsidRPr="00000DD4">
              <w:t>: Understand and evaluate the sustainability and impact of professional engineering work in the solution of complex engineering problems in societal and environmental contexts</w:t>
            </w:r>
          </w:p>
        </w:tc>
      </w:tr>
      <w:tr w:rsidR="00D70198" w:rsidRPr="00000DD4" w14:paraId="0AB42F8F" w14:textId="77777777" w:rsidTr="00581B9A">
        <w:tc>
          <w:tcPr>
            <w:tcW w:w="120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56C444" w14:textId="77777777" w:rsidR="00D70198" w:rsidRPr="00000DD4" w:rsidRDefault="00D70198" w:rsidP="00581B9A">
            <w:pPr>
              <w:spacing w:after="120" w:line="240" w:lineRule="auto"/>
            </w:pPr>
            <w:r w:rsidRPr="00000DD4">
              <w:rPr>
                <w:b/>
                <w:bCs/>
              </w:rPr>
              <w:t>WA8</w:t>
            </w:r>
            <w:r w:rsidRPr="00000DD4">
              <w:t>: Apply ethical principles and commit to professional ethics and responsibilities and norms of engineering practice</w:t>
            </w:r>
          </w:p>
        </w:tc>
      </w:tr>
    </w:tbl>
    <w:p w14:paraId="3D914609" w14:textId="77777777" w:rsidR="00D70198" w:rsidRPr="00D70198" w:rsidRDefault="00D70198" w:rsidP="00D70198">
      <w:pPr>
        <w:spacing w:after="120" w:line="240" w:lineRule="auto"/>
      </w:pPr>
    </w:p>
    <w:p w14:paraId="475B07D7" w14:textId="65E85430" w:rsidR="00C91E9E" w:rsidRPr="00D70198" w:rsidRDefault="00C91E9E" w:rsidP="00EF1104">
      <w:pPr>
        <w:rPr>
          <w:rFonts w:cstheme="minorHAnsi"/>
          <w:b/>
        </w:rPr>
      </w:pPr>
      <w:r w:rsidRPr="00D70198">
        <w:rPr>
          <w:rFonts w:cstheme="minorHAnsi"/>
          <w:b/>
        </w:rPr>
        <w:t>Comments:</w:t>
      </w:r>
    </w:p>
    <w:p w14:paraId="1CF2B139" w14:textId="77777777" w:rsidR="00D70198" w:rsidRPr="00D70198" w:rsidRDefault="00D70198" w:rsidP="00EF1104">
      <w:pPr>
        <w:rPr>
          <w:rFonts w:cstheme="minorHAnsi"/>
          <w:bCs/>
        </w:rPr>
      </w:pPr>
    </w:p>
    <w:p w14:paraId="16D74CF2" w14:textId="4E485112" w:rsidR="004D0E7E" w:rsidRPr="00D70198" w:rsidRDefault="00BD3AB1" w:rsidP="00EF1104">
      <w:pPr>
        <w:rPr>
          <w:rFonts w:asciiTheme="majorHAnsi" w:hAnsiTheme="majorHAnsi"/>
          <w:b/>
        </w:rPr>
      </w:pPr>
      <w:r w:rsidRPr="00EC6406">
        <w:rPr>
          <w:rFonts w:asciiTheme="majorHAnsi" w:hAnsiTheme="majorHAnsi"/>
          <w:b/>
          <w:sz w:val="24"/>
          <w:szCs w:val="24"/>
        </w:rPr>
        <w:br w:type="page"/>
      </w:r>
    </w:p>
    <w:p w14:paraId="3D5B3521" w14:textId="49163310" w:rsidR="00DF5C74" w:rsidRPr="001313AF" w:rsidRDefault="00B07C0B" w:rsidP="00DF5C74">
      <w:pPr>
        <w:rPr>
          <w:rFonts w:asciiTheme="majorHAnsi" w:hAnsiTheme="majorHAnsi"/>
        </w:rPr>
      </w:pPr>
      <w:r>
        <w:rPr>
          <w:rFonts w:cstheme="minorHAnsi"/>
          <w:b/>
        </w:rPr>
        <w:lastRenderedPageBreak/>
        <w:t>2</w:t>
      </w:r>
      <w:r w:rsidRPr="00B07C0B">
        <w:rPr>
          <w:rFonts w:cstheme="minorHAnsi"/>
          <w:b/>
          <w:vertAlign w:val="superscript"/>
        </w:rPr>
        <w:t>nd</w:t>
      </w:r>
      <w:r>
        <w:rPr>
          <w:rFonts w:cstheme="minorHAnsi"/>
          <w:b/>
        </w:rPr>
        <w:t xml:space="preserve"> Progress</w:t>
      </w:r>
      <w:r w:rsidR="00D70198">
        <w:rPr>
          <w:rFonts w:cstheme="minorHAnsi"/>
          <w:b/>
        </w:rPr>
        <w:t xml:space="preserve"> </w:t>
      </w:r>
      <w:r w:rsidR="00DF5C74" w:rsidRPr="00D70198">
        <w:rPr>
          <w:rFonts w:cstheme="minorHAnsi"/>
          <w:b/>
        </w:rPr>
        <w:t>Report (Individual, 5% Teamwork</w:t>
      </w:r>
      <w:r>
        <w:rPr>
          <w:rFonts w:cstheme="minorHAnsi"/>
          <w:b/>
        </w:rPr>
        <w:t xml:space="preserve"> – Assessment 6</w:t>
      </w:r>
      <w:r w:rsidR="00DF5C74" w:rsidRPr="00D70198">
        <w:rPr>
          <w:rFonts w:cstheme="minorHAnsi"/>
          <w:b/>
        </w:rPr>
        <w:t>):</w:t>
      </w:r>
      <w:r w:rsidR="00DF5C74" w:rsidRPr="00EC6406">
        <w:rPr>
          <w:rFonts w:asciiTheme="majorHAnsi" w:hAnsiTheme="majorHAnsi"/>
          <w:b/>
          <w:sz w:val="24"/>
          <w:szCs w:val="24"/>
        </w:rPr>
        <w:t xml:space="preserve"> </w:t>
      </w:r>
      <w:r w:rsidR="00DF5C74" w:rsidRPr="001313AF">
        <w:t xml:space="preserve">Individual team members should clearly demonstrate their understanding of the project and progress against the team’s project plan and assigned tasks addressing </w:t>
      </w:r>
      <w:r w:rsidR="00DF5C74" w:rsidRPr="001313AF">
        <w:rPr>
          <w:u w:val="single"/>
        </w:rPr>
        <w:t>some of the elements</w:t>
      </w:r>
      <w:r w:rsidR="00DF5C74" w:rsidRPr="001313AF">
        <w:t xml:space="preserve"> presented in the meeting</w:t>
      </w:r>
      <w:r w:rsidR="001313AF">
        <w:t xml:space="preserve"> and their individual contribution</w:t>
      </w:r>
      <w:r w:rsidR="00D70198" w:rsidRPr="001313AF">
        <w:t xml:space="preserve"> such as</w:t>
      </w:r>
      <w:r w:rsidR="001313AF" w:rsidRPr="001313AF">
        <w:t>:</w:t>
      </w:r>
      <w:r w:rsidR="00D70198" w:rsidRPr="001313AF">
        <w:t xml:space="preserve"> Progress to Date, Concepts that have been generated and selection of concept to progress with, prototypes built and being tested (and testing method), Product design specifications –technical specifications for your design, Market Research and planning for implementation</w:t>
      </w:r>
      <w:r w:rsidR="00DF5C74" w:rsidRPr="001313AF">
        <w:t>, specific key decisions and their basis, any specific issues that may impact project completion</w:t>
      </w:r>
      <w:r w:rsidR="001313AF">
        <w:t>, consideration of health and safety, sustainability and Treaty of Waitangi.</w:t>
      </w:r>
    </w:p>
    <w:p w14:paraId="6F1214C4" w14:textId="7AB2EEF8" w:rsidR="00DF5C74" w:rsidRPr="001313AF" w:rsidRDefault="00DF5C74" w:rsidP="00DF5C74">
      <w:pPr>
        <w:rPr>
          <w:color w:val="000000" w:themeColor="text1"/>
        </w:rPr>
      </w:pPr>
      <w:r w:rsidRPr="001313AF">
        <w:rPr>
          <w:color w:val="000000" w:themeColor="text1"/>
        </w:rPr>
        <w:t>For the report students will marked on the written progress report that demonstrates understanding of the project, clearly identifies their contribution to the team and project and identifies future planning. The report should also be free of grammatical errors and spelling mistakes.</w:t>
      </w:r>
    </w:p>
    <w:tbl>
      <w:tblPr>
        <w:tblStyle w:val="TableGrid"/>
        <w:tblW w:w="15196" w:type="dxa"/>
        <w:tblInd w:w="250" w:type="dxa"/>
        <w:tblLook w:val="04A0" w:firstRow="1" w:lastRow="0" w:firstColumn="1" w:lastColumn="0" w:noHBand="0" w:noVBand="1"/>
      </w:tblPr>
      <w:tblGrid>
        <w:gridCol w:w="328"/>
        <w:gridCol w:w="1180"/>
        <w:gridCol w:w="1941"/>
        <w:gridCol w:w="11747"/>
      </w:tblGrid>
      <w:tr w:rsidR="00D70198" w:rsidRPr="001C6D79" w14:paraId="6C3B1D94" w14:textId="77777777" w:rsidTr="00581B9A">
        <w:tc>
          <w:tcPr>
            <w:tcW w:w="15196" w:type="dxa"/>
            <w:gridSpan w:val="4"/>
          </w:tcPr>
          <w:p w14:paraId="477846A6" w14:textId="77777777" w:rsidR="00D70198" w:rsidRPr="001C6D79" w:rsidRDefault="00D70198" w:rsidP="00581B9A">
            <w:pPr>
              <w:jc w:val="center"/>
              <w:rPr>
                <w:b/>
              </w:rPr>
            </w:pPr>
            <w:r>
              <w:rPr>
                <w:b/>
              </w:rPr>
              <w:t>Individual Mark (Teamwork Assessment)</w:t>
            </w:r>
          </w:p>
        </w:tc>
      </w:tr>
      <w:tr w:rsidR="00D70198" w:rsidRPr="001C6D79" w14:paraId="52BAC1A7" w14:textId="77777777" w:rsidTr="00581B9A">
        <w:tc>
          <w:tcPr>
            <w:tcW w:w="328" w:type="dxa"/>
          </w:tcPr>
          <w:p w14:paraId="32EA9759" w14:textId="77777777" w:rsidR="00D70198" w:rsidRPr="001C6D79" w:rsidRDefault="00D70198" w:rsidP="00581B9A">
            <w:pPr>
              <w:jc w:val="center"/>
              <w:rPr>
                <w:b/>
                <w:u w:val="single"/>
              </w:rPr>
            </w:pPr>
            <w:bookmarkStart w:id="3" w:name="_Hlk40196761"/>
          </w:p>
        </w:tc>
        <w:tc>
          <w:tcPr>
            <w:tcW w:w="1180" w:type="dxa"/>
          </w:tcPr>
          <w:p w14:paraId="6CBD106A" w14:textId="77777777" w:rsidR="00D70198" w:rsidRPr="001C6D79" w:rsidRDefault="00D70198" w:rsidP="00581B9A">
            <w:pPr>
              <w:rPr>
                <w:b/>
              </w:rPr>
            </w:pPr>
            <w:r w:rsidRPr="001C6D79">
              <w:rPr>
                <w:b/>
              </w:rPr>
              <w:t>Student Name</w:t>
            </w:r>
          </w:p>
        </w:tc>
        <w:tc>
          <w:tcPr>
            <w:tcW w:w="1941" w:type="dxa"/>
          </w:tcPr>
          <w:p w14:paraId="2C2B9F9B" w14:textId="77777777" w:rsidR="00D70198" w:rsidRPr="001C6D79" w:rsidRDefault="00D70198" w:rsidP="00581B9A">
            <w:pPr>
              <w:jc w:val="center"/>
              <w:rPr>
                <w:b/>
              </w:rPr>
            </w:pPr>
            <w:r>
              <w:rPr>
                <w:b/>
              </w:rPr>
              <w:t>Individual (Ind. Report) __/25</w:t>
            </w:r>
          </w:p>
        </w:tc>
        <w:tc>
          <w:tcPr>
            <w:tcW w:w="11747" w:type="dxa"/>
            <w:tcBorders>
              <w:left w:val="thinThickMediumGap" w:sz="2" w:space="0" w:color="auto"/>
            </w:tcBorders>
          </w:tcPr>
          <w:p w14:paraId="2096C2C5" w14:textId="77777777" w:rsidR="00D70198" w:rsidRPr="001C6D79" w:rsidRDefault="00D70198" w:rsidP="00581B9A">
            <w:pPr>
              <w:rPr>
                <w:b/>
              </w:rPr>
            </w:pPr>
            <w:r w:rsidRPr="001C6D79">
              <w:rPr>
                <w:b/>
              </w:rPr>
              <w:t>Comments</w:t>
            </w:r>
          </w:p>
        </w:tc>
      </w:tr>
      <w:tr w:rsidR="00D70198" w:rsidRPr="001C6D79" w14:paraId="73224CA8" w14:textId="77777777" w:rsidTr="001313AF">
        <w:trPr>
          <w:trHeight w:val="1208"/>
        </w:trPr>
        <w:tc>
          <w:tcPr>
            <w:tcW w:w="328" w:type="dxa"/>
          </w:tcPr>
          <w:p w14:paraId="61A40573" w14:textId="77777777" w:rsidR="00D70198" w:rsidRPr="001C6D79" w:rsidRDefault="00D70198" w:rsidP="00581B9A">
            <w:pPr>
              <w:jc w:val="center"/>
            </w:pPr>
            <w:r w:rsidRPr="001C6D79">
              <w:t>1</w:t>
            </w:r>
          </w:p>
        </w:tc>
        <w:tc>
          <w:tcPr>
            <w:tcW w:w="1180" w:type="dxa"/>
          </w:tcPr>
          <w:p w14:paraId="6C71E830" w14:textId="77777777" w:rsidR="00D70198" w:rsidRPr="00C06197" w:rsidRDefault="00D70198" w:rsidP="00581B9A"/>
        </w:tc>
        <w:tc>
          <w:tcPr>
            <w:tcW w:w="1941" w:type="dxa"/>
          </w:tcPr>
          <w:p w14:paraId="68E56A5A" w14:textId="77777777" w:rsidR="00D70198" w:rsidRPr="00C06197" w:rsidRDefault="00D70198" w:rsidP="00581B9A">
            <w:pPr>
              <w:jc w:val="center"/>
            </w:pPr>
          </w:p>
        </w:tc>
        <w:tc>
          <w:tcPr>
            <w:tcW w:w="11747" w:type="dxa"/>
            <w:tcBorders>
              <w:left w:val="thinThickMediumGap" w:sz="2" w:space="0" w:color="auto"/>
            </w:tcBorders>
          </w:tcPr>
          <w:p w14:paraId="442DF4B5" w14:textId="77777777" w:rsidR="00D70198" w:rsidRPr="00C06197" w:rsidRDefault="00D70198" w:rsidP="00581B9A"/>
          <w:p w14:paraId="3211A0D1" w14:textId="77777777" w:rsidR="00D70198" w:rsidRPr="00C06197" w:rsidRDefault="00D70198" w:rsidP="00581B9A"/>
          <w:p w14:paraId="69533C54" w14:textId="7BA472CD" w:rsidR="00D70198" w:rsidRDefault="00D70198" w:rsidP="00581B9A"/>
          <w:p w14:paraId="6ED5109D" w14:textId="77777777" w:rsidR="001313AF" w:rsidRPr="00C06197" w:rsidRDefault="001313AF" w:rsidP="00581B9A"/>
          <w:p w14:paraId="25BD884A" w14:textId="77777777" w:rsidR="00D70198" w:rsidRPr="00C06197" w:rsidRDefault="00D70198" w:rsidP="00581B9A"/>
        </w:tc>
      </w:tr>
      <w:tr w:rsidR="00D70198" w:rsidRPr="001C6D79" w14:paraId="08FA7DA3" w14:textId="77777777" w:rsidTr="001313AF">
        <w:trPr>
          <w:trHeight w:val="1413"/>
        </w:trPr>
        <w:tc>
          <w:tcPr>
            <w:tcW w:w="328" w:type="dxa"/>
          </w:tcPr>
          <w:p w14:paraId="05E3B7B4" w14:textId="77777777" w:rsidR="00D70198" w:rsidRPr="001C6D79" w:rsidRDefault="00D70198" w:rsidP="00581B9A">
            <w:pPr>
              <w:jc w:val="center"/>
            </w:pPr>
            <w:r w:rsidRPr="001C6D79">
              <w:t>2</w:t>
            </w:r>
          </w:p>
        </w:tc>
        <w:tc>
          <w:tcPr>
            <w:tcW w:w="1180" w:type="dxa"/>
          </w:tcPr>
          <w:p w14:paraId="0C0B32CF" w14:textId="77777777" w:rsidR="00D70198" w:rsidRPr="00C06197" w:rsidRDefault="00D70198" w:rsidP="00581B9A"/>
        </w:tc>
        <w:tc>
          <w:tcPr>
            <w:tcW w:w="1941" w:type="dxa"/>
          </w:tcPr>
          <w:p w14:paraId="24A8EE71" w14:textId="77777777" w:rsidR="00D70198" w:rsidRPr="00C06197" w:rsidRDefault="00D70198" w:rsidP="00581B9A">
            <w:pPr>
              <w:jc w:val="center"/>
            </w:pPr>
          </w:p>
        </w:tc>
        <w:tc>
          <w:tcPr>
            <w:tcW w:w="11747" w:type="dxa"/>
            <w:tcBorders>
              <w:left w:val="thinThickMediumGap" w:sz="2" w:space="0" w:color="auto"/>
            </w:tcBorders>
          </w:tcPr>
          <w:p w14:paraId="7FD02436" w14:textId="77777777" w:rsidR="00D70198" w:rsidRPr="00C06197" w:rsidRDefault="00D70198" w:rsidP="00581B9A"/>
          <w:p w14:paraId="6F0A308A" w14:textId="77777777" w:rsidR="00D70198" w:rsidRPr="00C06197" w:rsidRDefault="00D70198" w:rsidP="00581B9A"/>
          <w:p w14:paraId="74F500F6" w14:textId="77777777" w:rsidR="00D70198" w:rsidRPr="00C06197" w:rsidRDefault="00D70198" w:rsidP="00581B9A"/>
          <w:p w14:paraId="7632CDAF" w14:textId="77777777" w:rsidR="00D70198" w:rsidRPr="00C06197" w:rsidRDefault="00D70198" w:rsidP="00581B9A"/>
          <w:p w14:paraId="16099735" w14:textId="77777777" w:rsidR="00D70198" w:rsidRPr="00C06197" w:rsidRDefault="00D70198" w:rsidP="00581B9A"/>
        </w:tc>
      </w:tr>
      <w:tr w:rsidR="00D70198" w:rsidRPr="001C6D79" w14:paraId="5234BEB1" w14:textId="77777777" w:rsidTr="001313AF">
        <w:trPr>
          <w:trHeight w:val="1135"/>
        </w:trPr>
        <w:tc>
          <w:tcPr>
            <w:tcW w:w="328" w:type="dxa"/>
          </w:tcPr>
          <w:p w14:paraId="0CB27E3B" w14:textId="77777777" w:rsidR="00D70198" w:rsidRPr="001C6D79" w:rsidRDefault="00D70198" w:rsidP="00581B9A">
            <w:pPr>
              <w:jc w:val="center"/>
            </w:pPr>
            <w:r w:rsidRPr="001C6D79">
              <w:t>3</w:t>
            </w:r>
          </w:p>
        </w:tc>
        <w:tc>
          <w:tcPr>
            <w:tcW w:w="1180" w:type="dxa"/>
          </w:tcPr>
          <w:p w14:paraId="36A150C3" w14:textId="77777777" w:rsidR="00D70198" w:rsidRPr="00C06197" w:rsidRDefault="00D70198" w:rsidP="00581B9A"/>
        </w:tc>
        <w:tc>
          <w:tcPr>
            <w:tcW w:w="1941" w:type="dxa"/>
          </w:tcPr>
          <w:p w14:paraId="65A40C93" w14:textId="77777777" w:rsidR="00D70198" w:rsidRPr="00C06197" w:rsidRDefault="00D70198" w:rsidP="00581B9A">
            <w:pPr>
              <w:jc w:val="center"/>
            </w:pPr>
          </w:p>
        </w:tc>
        <w:tc>
          <w:tcPr>
            <w:tcW w:w="11747" w:type="dxa"/>
            <w:tcBorders>
              <w:left w:val="thinThickMediumGap" w:sz="2" w:space="0" w:color="auto"/>
            </w:tcBorders>
          </w:tcPr>
          <w:p w14:paraId="61834508" w14:textId="77777777" w:rsidR="00D70198" w:rsidRPr="00C06197" w:rsidRDefault="00D70198" w:rsidP="00581B9A"/>
          <w:p w14:paraId="03FC37C0" w14:textId="77777777" w:rsidR="00D70198" w:rsidRPr="00C06197" w:rsidRDefault="00D70198" w:rsidP="00581B9A"/>
          <w:p w14:paraId="7DF36D2E" w14:textId="16692518" w:rsidR="00D70198" w:rsidRDefault="00D70198" w:rsidP="00581B9A"/>
          <w:p w14:paraId="5AC0CF07" w14:textId="77777777" w:rsidR="001313AF" w:rsidRPr="00C06197" w:rsidRDefault="001313AF" w:rsidP="00581B9A"/>
          <w:p w14:paraId="7EB072E5" w14:textId="77777777" w:rsidR="00D70198" w:rsidRPr="00C06197" w:rsidRDefault="00D70198" w:rsidP="00581B9A"/>
        </w:tc>
      </w:tr>
      <w:tr w:rsidR="00D70198" w:rsidRPr="001C6D79" w14:paraId="795CD7B4" w14:textId="77777777" w:rsidTr="001313AF">
        <w:trPr>
          <w:trHeight w:val="1339"/>
        </w:trPr>
        <w:tc>
          <w:tcPr>
            <w:tcW w:w="328" w:type="dxa"/>
          </w:tcPr>
          <w:p w14:paraId="4C845DBF" w14:textId="77777777" w:rsidR="00D70198" w:rsidRPr="001C6D79" w:rsidRDefault="00D70198" w:rsidP="00581B9A">
            <w:pPr>
              <w:jc w:val="center"/>
            </w:pPr>
            <w:r w:rsidRPr="001C6D79">
              <w:t>4</w:t>
            </w:r>
          </w:p>
        </w:tc>
        <w:tc>
          <w:tcPr>
            <w:tcW w:w="1180" w:type="dxa"/>
          </w:tcPr>
          <w:p w14:paraId="0D0D533D" w14:textId="77777777" w:rsidR="00D70198" w:rsidRPr="00C06197" w:rsidRDefault="00D70198" w:rsidP="00581B9A"/>
        </w:tc>
        <w:tc>
          <w:tcPr>
            <w:tcW w:w="1941" w:type="dxa"/>
          </w:tcPr>
          <w:p w14:paraId="533EFF62" w14:textId="77777777" w:rsidR="00D70198" w:rsidRPr="00C06197" w:rsidRDefault="00D70198" w:rsidP="00581B9A">
            <w:pPr>
              <w:jc w:val="center"/>
            </w:pPr>
          </w:p>
        </w:tc>
        <w:tc>
          <w:tcPr>
            <w:tcW w:w="11747" w:type="dxa"/>
            <w:tcBorders>
              <w:left w:val="thinThickMediumGap" w:sz="2" w:space="0" w:color="auto"/>
            </w:tcBorders>
          </w:tcPr>
          <w:p w14:paraId="32D84398" w14:textId="77777777" w:rsidR="00D70198" w:rsidRPr="00C06197" w:rsidRDefault="00D70198" w:rsidP="00581B9A"/>
          <w:p w14:paraId="2DA5F4C3" w14:textId="77777777" w:rsidR="00D70198" w:rsidRPr="00C06197" w:rsidRDefault="00D70198" w:rsidP="00581B9A"/>
          <w:p w14:paraId="52ABAED0" w14:textId="77777777" w:rsidR="00D70198" w:rsidRPr="00C06197" w:rsidRDefault="00D70198" w:rsidP="00581B9A"/>
          <w:p w14:paraId="1F5E3077" w14:textId="77777777" w:rsidR="00D70198" w:rsidRPr="00C06197" w:rsidRDefault="00D70198" w:rsidP="00581B9A"/>
          <w:p w14:paraId="7B7602F8" w14:textId="77777777" w:rsidR="00D70198" w:rsidRPr="00C06197" w:rsidRDefault="00D70198" w:rsidP="00581B9A"/>
        </w:tc>
      </w:tr>
      <w:bookmarkEnd w:id="3"/>
    </w:tbl>
    <w:p w14:paraId="00719CAD" w14:textId="1B06A7AB" w:rsidR="00A706D4" w:rsidRPr="00AB63E6" w:rsidRDefault="00A706D4" w:rsidP="00AB63E6">
      <w:pPr>
        <w:rPr>
          <w:rFonts w:cstheme="minorHAnsi"/>
          <w:bCs/>
        </w:rPr>
      </w:pPr>
    </w:p>
    <w:sectPr w:rsidR="00A706D4" w:rsidRPr="00AB63E6" w:rsidSect="009C3385">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0AEFE" w14:textId="77777777" w:rsidR="00EB16BA" w:rsidRDefault="00EB16BA" w:rsidP="009C3385">
      <w:pPr>
        <w:spacing w:after="0" w:line="240" w:lineRule="auto"/>
      </w:pPr>
      <w:r>
        <w:separator/>
      </w:r>
    </w:p>
  </w:endnote>
  <w:endnote w:type="continuationSeparator" w:id="0">
    <w:p w14:paraId="58F7785C" w14:textId="77777777" w:rsidR="00EB16BA" w:rsidRDefault="00EB16BA" w:rsidP="009C3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D5ED9" w14:textId="77777777" w:rsidR="00824B14" w:rsidRDefault="00824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5A8C2" w14:textId="11AC5604" w:rsidR="009C3385" w:rsidRPr="009C3385" w:rsidRDefault="009C3385" w:rsidP="009C3385">
    <w:pPr>
      <w:pStyle w:val="Footer"/>
      <w:tabs>
        <w:tab w:val="clear" w:pos="4513"/>
        <w:tab w:val="right" w:pos="15026"/>
      </w:tabs>
      <w:rPr>
        <w:sz w:val="18"/>
        <w:szCs w:val="18"/>
      </w:rPr>
    </w:pPr>
    <w:r w:rsidRPr="00352798">
      <w:rPr>
        <w:sz w:val="18"/>
        <w:szCs w:val="18"/>
      </w:rPr>
      <w:fldChar w:fldCharType="begin"/>
    </w:r>
    <w:r w:rsidRPr="00352798">
      <w:rPr>
        <w:sz w:val="18"/>
        <w:szCs w:val="18"/>
      </w:rPr>
      <w:instrText xml:space="preserve"> FILENAME   \* MERGEFORMAT </w:instrText>
    </w:r>
    <w:r w:rsidRPr="00352798">
      <w:rPr>
        <w:sz w:val="18"/>
        <w:szCs w:val="18"/>
      </w:rPr>
      <w:fldChar w:fldCharType="separate"/>
    </w:r>
    <w:ins w:id="0" w:author="Mathew Legg" w:date="2022-02-23T16:23:00Z">
      <w:r w:rsidR="00AF3A23">
        <w:rPr>
          <w:noProof/>
          <w:sz w:val="18"/>
          <w:szCs w:val="18"/>
        </w:rPr>
        <w:t>228711_2022_Mechatronics-ECE-EIM  Assessment 3 - 2nd Progress Meeting Rubric v1</w:t>
      </w:r>
    </w:ins>
    <w:del w:id="1" w:author="Mathew Legg" w:date="2022-02-23T16:23:00Z">
      <w:r w:rsidR="002E64EF" w:rsidDel="00AF3A23">
        <w:rPr>
          <w:noProof/>
          <w:sz w:val="18"/>
          <w:szCs w:val="18"/>
        </w:rPr>
        <w:delText>228711_2021_Mechatronics-ECE-EIM  Assessment 3 - 2nd Progress Meeting Rubric v1.docx</w:delText>
      </w:r>
    </w:del>
    <w:r w:rsidRPr="00352798">
      <w:rPr>
        <w:sz w:val="18"/>
        <w:szCs w:val="18"/>
      </w:rPr>
      <w:fldChar w:fldCharType="end"/>
    </w:r>
    <w:r>
      <w:rPr>
        <w:sz w:val="18"/>
        <w:szCs w:val="18"/>
      </w:rPr>
      <w:tab/>
      <w:t xml:space="preserve">Page </w:t>
    </w:r>
    <w:r>
      <w:rPr>
        <w:sz w:val="18"/>
        <w:szCs w:val="18"/>
      </w:rPr>
      <w:fldChar w:fldCharType="begin"/>
    </w:r>
    <w:r>
      <w:rPr>
        <w:sz w:val="18"/>
        <w:szCs w:val="18"/>
      </w:rPr>
      <w:instrText xml:space="preserve"> PAGE   \* MERGEFORMAT </w:instrText>
    </w:r>
    <w:r>
      <w:rPr>
        <w:sz w:val="18"/>
        <w:szCs w:val="18"/>
      </w:rPr>
      <w:fldChar w:fldCharType="separate"/>
    </w:r>
    <w:r w:rsidR="00AF1206">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F1206">
      <w:rPr>
        <w:noProof/>
        <w:sz w:val="18"/>
        <w:szCs w:val="18"/>
      </w:rPr>
      <w:t>3</w:t>
    </w:r>
    <w:r>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C6061" w14:textId="77777777" w:rsidR="00824B14" w:rsidRDefault="00824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AC114" w14:textId="77777777" w:rsidR="00EB16BA" w:rsidRDefault="00EB16BA" w:rsidP="009C3385">
      <w:pPr>
        <w:spacing w:after="0" w:line="240" w:lineRule="auto"/>
      </w:pPr>
      <w:r>
        <w:separator/>
      </w:r>
    </w:p>
  </w:footnote>
  <w:footnote w:type="continuationSeparator" w:id="0">
    <w:p w14:paraId="206CB082" w14:textId="77777777" w:rsidR="00EB16BA" w:rsidRDefault="00EB16BA" w:rsidP="009C3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21DD0" w14:textId="77777777" w:rsidR="00824B14" w:rsidRDefault="00824B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18A6B" w14:textId="52F244C9" w:rsidR="009C3385" w:rsidRPr="009C3385" w:rsidRDefault="00A2439D" w:rsidP="009C3385">
    <w:pPr>
      <w:pStyle w:val="Header"/>
      <w:jc w:val="center"/>
      <w:rPr>
        <w:b/>
        <w:color w:val="5B9BD5" w:themeColor="accent1"/>
        <w:sz w:val="24"/>
        <w:szCs w:val="24"/>
      </w:rPr>
    </w:pPr>
    <w:r>
      <w:rPr>
        <w:b/>
        <w:color w:val="5B9BD5" w:themeColor="accent1"/>
        <w:sz w:val="24"/>
        <w:szCs w:val="24"/>
      </w:rPr>
      <w:t>228711</w:t>
    </w:r>
    <w:r w:rsidR="005557CA">
      <w:rPr>
        <w:b/>
        <w:color w:val="5B9BD5" w:themeColor="accent1"/>
        <w:sz w:val="24"/>
        <w:szCs w:val="24"/>
      </w:rPr>
      <w:t xml:space="preserve"> </w:t>
    </w:r>
    <w:r w:rsidR="00027790">
      <w:rPr>
        <w:b/>
        <w:color w:val="5B9BD5" w:themeColor="accent1"/>
        <w:sz w:val="24"/>
        <w:szCs w:val="24"/>
      </w:rPr>
      <w:t>Mechatronics/ECE</w:t>
    </w:r>
    <w:r w:rsidR="00D77528">
      <w:rPr>
        <w:b/>
        <w:color w:val="5B9BD5" w:themeColor="accent1"/>
        <w:sz w:val="24"/>
        <w:szCs w:val="24"/>
      </w:rPr>
      <w:t>/EIM</w:t>
    </w:r>
    <w:r w:rsidR="005557CA">
      <w:rPr>
        <w:b/>
        <w:color w:val="5B9BD5" w:themeColor="accent1"/>
        <w:sz w:val="24"/>
        <w:szCs w:val="24"/>
      </w:rPr>
      <w:t xml:space="preserve"> Capstone Project- 2</w:t>
    </w:r>
    <w:r w:rsidR="005557CA" w:rsidRPr="005557CA">
      <w:rPr>
        <w:b/>
        <w:color w:val="5B9BD5" w:themeColor="accent1"/>
        <w:sz w:val="24"/>
        <w:szCs w:val="24"/>
        <w:vertAlign w:val="superscript"/>
      </w:rPr>
      <w:t>nd</w:t>
    </w:r>
    <w:r w:rsidR="005557CA">
      <w:rPr>
        <w:b/>
        <w:color w:val="5B9BD5" w:themeColor="accent1"/>
        <w:sz w:val="24"/>
        <w:szCs w:val="24"/>
      </w:rPr>
      <w:t xml:space="preserve"> </w:t>
    </w:r>
    <w:r w:rsidR="009C3385" w:rsidRPr="009C3385">
      <w:rPr>
        <w:b/>
        <w:color w:val="5B9BD5" w:themeColor="accent1"/>
        <w:sz w:val="24"/>
        <w:szCs w:val="24"/>
      </w:rPr>
      <w:t>Progress Meeting Marking Rubric (Total 10%,</w:t>
    </w:r>
    <w:r w:rsidR="005A4744">
      <w:rPr>
        <w:b/>
        <w:color w:val="5B9BD5" w:themeColor="accent1"/>
        <w:sz w:val="24"/>
        <w:szCs w:val="24"/>
      </w:rPr>
      <w:t xml:space="preserve"> </w:t>
    </w:r>
    <w:r w:rsidR="009C3385" w:rsidRPr="009C3385">
      <w:rPr>
        <w:b/>
        <w:color w:val="5B9BD5" w:themeColor="accent1"/>
        <w:sz w:val="24"/>
        <w:szCs w:val="24"/>
      </w:rPr>
      <w:t>Group)</w:t>
    </w:r>
    <w:r w:rsidR="005A4744">
      <w:rPr>
        <w:b/>
        <w:color w:val="5B9BD5" w:themeColor="accent1"/>
        <w:sz w:val="24"/>
        <w:szCs w:val="24"/>
      </w:rPr>
      <w:t xml:space="preserve"> </w:t>
    </w:r>
    <w:r w:rsidR="00D77528">
      <w:rPr>
        <w:b/>
        <w:color w:val="5B9BD5" w:themeColor="accent1"/>
        <w:sz w:val="24"/>
        <w:szCs w:val="24"/>
      </w:rPr>
      <w:t>and 2</w:t>
    </w:r>
    <w:r w:rsidR="00D77528" w:rsidRPr="00D77528">
      <w:rPr>
        <w:b/>
        <w:color w:val="5B9BD5" w:themeColor="accent1"/>
        <w:sz w:val="24"/>
        <w:szCs w:val="24"/>
        <w:vertAlign w:val="superscript"/>
      </w:rPr>
      <w:t>nd</w:t>
    </w:r>
    <w:r w:rsidR="00D77528">
      <w:rPr>
        <w:b/>
        <w:color w:val="5B9BD5" w:themeColor="accent1"/>
        <w:sz w:val="24"/>
        <w:szCs w:val="24"/>
      </w:rPr>
      <w:t xml:space="preserve"> Teamwork Report (5% individual)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6F31" w14:textId="77777777" w:rsidR="00824B14" w:rsidRDefault="00824B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45EE"/>
    <w:multiLevelType w:val="hybridMultilevel"/>
    <w:tmpl w:val="89B68D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50827FE"/>
    <w:multiLevelType w:val="hybridMultilevel"/>
    <w:tmpl w:val="29BEBF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BC4382A"/>
    <w:multiLevelType w:val="multilevel"/>
    <w:tmpl w:val="CA3E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hew Legg">
    <w15:presenceInfo w15:providerId="AD" w15:userId="S::mlegg1@massey.ac.nz::81dd64d3-9a4c-434d-b2bf-308af8b79b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yMLQwNjU0MLawsDRW0lEKTi0uzszPAykwrAUAWPhOOiwAAAA="/>
  </w:docVars>
  <w:rsids>
    <w:rsidRoot w:val="004F6631"/>
    <w:rsid w:val="00000C35"/>
    <w:rsid w:val="00002EB6"/>
    <w:rsid w:val="00027790"/>
    <w:rsid w:val="0003159A"/>
    <w:rsid w:val="00066C30"/>
    <w:rsid w:val="00087392"/>
    <w:rsid w:val="000A0391"/>
    <w:rsid w:val="000C2A3B"/>
    <w:rsid w:val="000F02CE"/>
    <w:rsid w:val="000F23A4"/>
    <w:rsid w:val="000F48AA"/>
    <w:rsid w:val="00102280"/>
    <w:rsid w:val="00110BB4"/>
    <w:rsid w:val="00111DA7"/>
    <w:rsid w:val="00123B54"/>
    <w:rsid w:val="001313AF"/>
    <w:rsid w:val="00133818"/>
    <w:rsid w:val="00133CC2"/>
    <w:rsid w:val="00144919"/>
    <w:rsid w:val="001478C4"/>
    <w:rsid w:val="00155E54"/>
    <w:rsid w:val="00157419"/>
    <w:rsid w:val="00157AB5"/>
    <w:rsid w:val="0016231B"/>
    <w:rsid w:val="001D43E5"/>
    <w:rsid w:val="001E003C"/>
    <w:rsid w:val="0022440C"/>
    <w:rsid w:val="0023730B"/>
    <w:rsid w:val="0024539B"/>
    <w:rsid w:val="00253E7B"/>
    <w:rsid w:val="00264880"/>
    <w:rsid w:val="002C011F"/>
    <w:rsid w:val="002D593E"/>
    <w:rsid w:val="002E64EF"/>
    <w:rsid w:val="003277E8"/>
    <w:rsid w:val="00331826"/>
    <w:rsid w:val="00355877"/>
    <w:rsid w:val="003665F1"/>
    <w:rsid w:val="00377717"/>
    <w:rsid w:val="003904B4"/>
    <w:rsid w:val="003937FD"/>
    <w:rsid w:val="003A4732"/>
    <w:rsid w:val="003F0B36"/>
    <w:rsid w:val="003F7176"/>
    <w:rsid w:val="00453923"/>
    <w:rsid w:val="0049789A"/>
    <w:rsid w:val="004A6F55"/>
    <w:rsid w:val="004C7457"/>
    <w:rsid w:val="004D0E7E"/>
    <w:rsid w:val="004E2749"/>
    <w:rsid w:val="004F6631"/>
    <w:rsid w:val="00505652"/>
    <w:rsid w:val="005557CA"/>
    <w:rsid w:val="00565A12"/>
    <w:rsid w:val="00581262"/>
    <w:rsid w:val="005A4744"/>
    <w:rsid w:val="005B3019"/>
    <w:rsid w:val="006114C2"/>
    <w:rsid w:val="00613675"/>
    <w:rsid w:val="006666DE"/>
    <w:rsid w:val="00671AEA"/>
    <w:rsid w:val="006C5EAC"/>
    <w:rsid w:val="006C7A3B"/>
    <w:rsid w:val="006E0C22"/>
    <w:rsid w:val="007523BA"/>
    <w:rsid w:val="00766582"/>
    <w:rsid w:val="00771FC1"/>
    <w:rsid w:val="0078034C"/>
    <w:rsid w:val="0078067A"/>
    <w:rsid w:val="00791CDE"/>
    <w:rsid w:val="007B1791"/>
    <w:rsid w:val="007B18C7"/>
    <w:rsid w:val="007D2121"/>
    <w:rsid w:val="007D73C5"/>
    <w:rsid w:val="007F2DCC"/>
    <w:rsid w:val="00824B14"/>
    <w:rsid w:val="0082664C"/>
    <w:rsid w:val="00840EB0"/>
    <w:rsid w:val="00854686"/>
    <w:rsid w:val="00896AAB"/>
    <w:rsid w:val="008A3A64"/>
    <w:rsid w:val="008B2F4E"/>
    <w:rsid w:val="008C1694"/>
    <w:rsid w:val="008E76F1"/>
    <w:rsid w:val="00935D02"/>
    <w:rsid w:val="00956366"/>
    <w:rsid w:val="0096273B"/>
    <w:rsid w:val="00972137"/>
    <w:rsid w:val="009A12F9"/>
    <w:rsid w:val="009A68E5"/>
    <w:rsid w:val="009C3385"/>
    <w:rsid w:val="009E60A6"/>
    <w:rsid w:val="00A154B5"/>
    <w:rsid w:val="00A2439D"/>
    <w:rsid w:val="00A33682"/>
    <w:rsid w:val="00A66191"/>
    <w:rsid w:val="00A706D4"/>
    <w:rsid w:val="00A707A6"/>
    <w:rsid w:val="00A74078"/>
    <w:rsid w:val="00A819C2"/>
    <w:rsid w:val="00A85AC2"/>
    <w:rsid w:val="00AB63E6"/>
    <w:rsid w:val="00AB697C"/>
    <w:rsid w:val="00AC6C0B"/>
    <w:rsid w:val="00AC7187"/>
    <w:rsid w:val="00AD1D24"/>
    <w:rsid w:val="00AE3A6B"/>
    <w:rsid w:val="00AF1206"/>
    <w:rsid w:val="00AF3A23"/>
    <w:rsid w:val="00B07C0B"/>
    <w:rsid w:val="00B23A92"/>
    <w:rsid w:val="00B53C8A"/>
    <w:rsid w:val="00B579E7"/>
    <w:rsid w:val="00B95560"/>
    <w:rsid w:val="00BA277D"/>
    <w:rsid w:val="00BD3AB1"/>
    <w:rsid w:val="00BE12FE"/>
    <w:rsid w:val="00BE4E2E"/>
    <w:rsid w:val="00C02379"/>
    <w:rsid w:val="00C03475"/>
    <w:rsid w:val="00C0635D"/>
    <w:rsid w:val="00C154D4"/>
    <w:rsid w:val="00C2310E"/>
    <w:rsid w:val="00C31B9E"/>
    <w:rsid w:val="00C42A5D"/>
    <w:rsid w:val="00C5635E"/>
    <w:rsid w:val="00C76083"/>
    <w:rsid w:val="00C90184"/>
    <w:rsid w:val="00C90720"/>
    <w:rsid w:val="00C91E9E"/>
    <w:rsid w:val="00CB0787"/>
    <w:rsid w:val="00CD564E"/>
    <w:rsid w:val="00CF72B7"/>
    <w:rsid w:val="00D009A6"/>
    <w:rsid w:val="00D62390"/>
    <w:rsid w:val="00D70198"/>
    <w:rsid w:val="00D77528"/>
    <w:rsid w:val="00D828F1"/>
    <w:rsid w:val="00D84701"/>
    <w:rsid w:val="00D87327"/>
    <w:rsid w:val="00DD0973"/>
    <w:rsid w:val="00DF5C74"/>
    <w:rsid w:val="00E04046"/>
    <w:rsid w:val="00E41B58"/>
    <w:rsid w:val="00E442CF"/>
    <w:rsid w:val="00E708E8"/>
    <w:rsid w:val="00E714FE"/>
    <w:rsid w:val="00E768A4"/>
    <w:rsid w:val="00EB16BA"/>
    <w:rsid w:val="00EC6406"/>
    <w:rsid w:val="00EF1104"/>
    <w:rsid w:val="00EF66DF"/>
    <w:rsid w:val="00F05CE9"/>
    <w:rsid w:val="00F413DA"/>
    <w:rsid w:val="00F52A12"/>
    <w:rsid w:val="00F57710"/>
    <w:rsid w:val="00F71BB7"/>
    <w:rsid w:val="00F835F9"/>
    <w:rsid w:val="00FF504E"/>
    <w:rsid w:val="00FF52A0"/>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69959"/>
  <w15:docId w15:val="{E629BAB3-E119-4DA6-BA94-FC1B86CF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4E2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273B"/>
    <w:pPr>
      <w:ind w:left="720"/>
      <w:contextualSpacing/>
    </w:pPr>
  </w:style>
  <w:style w:type="paragraph" w:styleId="Header">
    <w:name w:val="header"/>
    <w:basedOn w:val="Normal"/>
    <w:link w:val="HeaderChar"/>
    <w:uiPriority w:val="99"/>
    <w:unhideWhenUsed/>
    <w:rsid w:val="009C33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385"/>
  </w:style>
  <w:style w:type="paragraph" w:styleId="Footer">
    <w:name w:val="footer"/>
    <w:basedOn w:val="Normal"/>
    <w:link w:val="FooterChar"/>
    <w:uiPriority w:val="99"/>
    <w:unhideWhenUsed/>
    <w:rsid w:val="009C33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385"/>
  </w:style>
  <w:style w:type="paragraph" w:styleId="Revision">
    <w:name w:val="Revision"/>
    <w:hidden/>
    <w:uiPriority w:val="99"/>
    <w:semiHidden/>
    <w:rsid w:val="00840E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1970">
      <w:bodyDiv w:val="1"/>
      <w:marLeft w:val="0"/>
      <w:marRight w:val="0"/>
      <w:marTop w:val="0"/>
      <w:marBottom w:val="0"/>
      <w:divBdr>
        <w:top w:val="none" w:sz="0" w:space="0" w:color="auto"/>
        <w:left w:val="none" w:sz="0" w:space="0" w:color="auto"/>
        <w:bottom w:val="none" w:sz="0" w:space="0" w:color="auto"/>
        <w:right w:val="none" w:sz="0" w:space="0" w:color="auto"/>
      </w:divBdr>
    </w:div>
    <w:div w:id="869075242">
      <w:bodyDiv w:val="1"/>
      <w:marLeft w:val="0"/>
      <w:marRight w:val="0"/>
      <w:marTop w:val="0"/>
      <w:marBottom w:val="0"/>
      <w:divBdr>
        <w:top w:val="none" w:sz="0" w:space="0" w:color="auto"/>
        <w:left w:val="none" w:sz="0" w:space="0" w:color="auto"/>
        <w:bottom w:val="none" w:sz="0" w:space="0" w:color="auto"/>
        <w:right w:val="none" w:sz="0" w:space="0" w:color="auto"/>
      </w:divBdr>
    </w:div>
    <w:div w:id="1277984165">
      <w:bodyDiv w:val="1"/>
      <w:marLeft w:val="0"/>
      <w:marRight w:val="0"/>
      <w:marTop w:val="0"/>
      <w:marBottom w:val="0"/>
      <w:divBdr>
        <w:top w:val="none" w:sz="0" w:space="0" w:color="auto"/>
        <w:left w:val="none" w:sz="0" w:space="0" w:color="auto"/>
        <w:bottom w:val="none" w:sz="0" w:space="0" w:color="auto"/>
        <w:right w:val="none" w:sz="0" w:space="0" w:color="auto"/>
      </w:divBdr>
    </w:div>
    <w:div w:id="1896238295">
      <w:bodyDiv w:val="1"/>
      <w:marLeft w:val="0"/>
      <w:marRight w:val="0"/>
      <w:marTop w:val="0"/>
      <w:marBottom w:val="0"/>
      <w:divBdr>
        <w:top w:val="none" w:sz="0" w:space="0" w:color="auto"/>
        <w:left w:val="none" w:sz="0" w:space="0" w:color="auto"/>
        <w:bottom w:val="none" w:sz="0" w:space="0" w:color="auto"/>
        <w:right w:val="none" w:sz="0" w:space="0" w:color="auto"/>
      </w:divBdr>
    </w:div>
    <w:div w:id="213905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Massey University</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Frazer Noble</dc:creator>
  <cp:lastModifiedBy>Mathew Legg</cp:lastModifiedBy>
  <cp:revision>42</cp:revision>
  <cp:lastPrinted>2022-02-23T03:23:00Z</cp:lastPrinted>
  <dcterms:created xsi:type="dcterms:W3CDTF">2017-07-23T05:29:00Z</dcterms:created>
  <dcterms:modified xsi:type="dcterms:W3CDTF">2022-02-23T03:23:00Z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9e4d68-54d0-40a5-8c9a-85a36c87352c_Enabled">
    <vt:lpwstr>true</vt:lpwstr>
  </property>
  <property fmtid="{D5CDD505-2E9C-101B-9397-08002B2CF9AE}" pid="3" name="MSIP_Label_bd9e4d68-54d0-40a5-8c9a-85a36c87352c_SetDate">
    <vt:lpwstr>2022-02-23T00:47:48Z</vt:lpwstr>
  </property>
  <property fmtid="{D5CDD505-2E9C-101B-9397-08002B2CF9AE}" pid="4" name="MSIP_Label_bd9e4d68-54d0-40a5-8c9a-85a36c87352c_Method">
    <vt:lpwstr>Privileged</vt:lpwstr>
  </property>
  <property fmtid="{D5CDD505-2E9C-101B-9397-08002B2CF9AE}" pid="5" name="MSIP_Label_bd9e4d68-54d0-40a5-8c9a-85a36c87352c_Name">
    <vt:lpwstr>Unclassified</vt:lpwstr>
  </property>
  <property fmtid="{D5CDD505-2E9C-101B-9397-08002B2CF9AE}" pid="6" name="MSIP_Label_bd9e4d68-54d0-40a5-8c9a-85a36c87352c_SiteId">
    <vt:lpwstr>388728e1-bbd0-4378-98dc-f8682e644300</vt:lpwstr>
  </property>
  <property fmtid="{D5CDD505-2E9C-101B-9397-08002B2CF9AE}" pid="7" name="MSIP_Label_bd9e4d68-54d0-40a5-8c9a-85a36c87352c_ActionId">
    <vt:lpwstr>128aff2f-44ea-4d6a-abc0-9ed26c4a6179</vt:lpwstr>
  </property>
  <property fmtid="{D5CDD505-2E9C-101B-9397-08002B2CF9AE}" pid="8" name="MSIP_Label_bd9e4d68-54d0-40a5-8c9a-85a36c87352c_ContentBits">
    <vt:lpwstr>0</vt:lpwstr>
  </property>
</Properties>
</file>